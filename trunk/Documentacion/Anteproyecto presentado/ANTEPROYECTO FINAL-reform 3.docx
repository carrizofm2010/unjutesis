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B0F" w:rsidRPr="003431E2" w:rsidRDefault="00CE4A60" w:rsidP="00CE4A60">
      <w:pPr>
        <w:tabs>
          <w:tab w:val="center" w:pos="4252"/>
          <w:tab w:val="right" w:pos="8504"/>
        </w:tabs>
        <w:spacing w:line="360" w:lineRule="auto"/>
        <w:rPr>
          <w:rFonts w:ascii="Arial" w:hAnsi="Arial" w:cs="Arial"/>
          <w:b/>
          <w:sz w:val="72"/>
          <w:szCs w:val="72"/>
        </w:rPr>
      </w:pPr>
      <w:r>
        <w:rPr>
          <w:rFonts w:ascii="Arial" w:hAnsi="Arial" w:cs="Arial"/>
          <w:b/>
          <w:sz w:val="72"/>
          <w:szCs w:val="72"/>
        </w:rPr>
        <w:tab/>
      </w:r>
      <w:r w:rsidR="00F04C47" w:rsidRPr="003431E2">
        <w:rPr>
          <w:rFonts w:ascii="Arial" w:hAnsi="Arial" w:cs="Arial"/>
          <w:b/>
          <w:sz w:val="72"/>
          <w:szCs w:val="72"/>
        </w:rPr>
        <w:t>ANTEPROYECTO</w:t>
      </w:r>
      <w:r>
        <w:rPr>
          <w:rFonts w:ascii="Arial" w:hAnsi="Arial" w:cs="Arial"/>
          <w:b/>
          <w:sz w:val="72"/>
          <w:szCs w:val="72"/>
        </w:rPr>
        <w:tab/>
      </w:r>
    </w:p>
    <w:p w:rsidR="000A79C4" w:rsidRPr="003C24E2" w:rsidRDefault="00F04C47" w:rsidP="003C24E2">
      <w:pPr>
        <w:spacing w:line="360" w:lineRule="auto"/>
        <w:jc w:val="center"/>
        <w:rPr>
          <w:rFonts w:ascii="Arial" w:hAnsi="Arial" w:cs="Arial"/>
          <w:b/>
          <w:color w:val="000000" w:themeColor="text1"/>
          <w:sz w:val="24"/>
          <w:szCs w:val="24"/>
        </w:rPr>
      </w:pPr>
      <w:r w:rsidRPr="00F04C47">
        <w:rPr>
          <w:rFonts w:ascii="Arial" w:hAnsi="Arial" w:cs="Arial"/>
          <w:b/>
          <w:i/>
          <w:sz w:val="24"/>
          <w:szCs w:val="24"/>
        </w:rPr>
        <w:t>TITULO:</w:t>
      </w:r>
      <w:r w:rsidR="003C24E2">
        <w:rPr>
          <w:rFonts w:ascii="Arial" w:hAnsi="Arial" w:cs="Arial"/>
          <w:b/>
          <w:i/>
          <w:sz w:val="24"/>
          <w:szCs w:val="24"/>
        </w:rPr>
        <w:t xml:space="preserve"> </w:t>
      </w:r>
      <w:r w:rsidR="003C24E2" w:rsidRPr="003C24E2">
        <w:rPr>
          <w:rFonts w:ascii="Arial" w:hAnsi="Arial" w:cs="Arial"/>
          <w:b/>
          <w:color w:val="000000" w:themeColor="text1"/>
          <w:sz w:val="24"/>
          <w:szCs w:val="24"/>
        </w:rPr>
        <w:t>Prototipo Interactivo de</w:t>
      </w:r>
      <w:r w:rsidR="000A79C4" w:rsidRPr="003C24E2">
        <w:rPr>
          <w:rFonts w:ascii="Arial" w:hAnsi="Arial" w:cs="Arial"/>
          <w:b/>
          <w:color w:val="000000" w:themeColor="text1"/>
          <w:sz w:val="24"/>
          <w:szCs w:val="24"/>
        </w:rPr>
        <w:t xml:space="preserve"> Realidad Aumentada para superar las barreras de la comunicación en personas sordas e hipoacúsicas</w:t>
      </w:r>
      <w:r w:rsidR="00943424">
        <w:rPr>
          <w:rFonts w:ascii="Arial" w:hAnsi="Arial" w:cs="Arial"/>
          <w:b/>
          <w:color w:val="000000" w:themeColor="text1"/>
          <w:sz w:val="24"/>
          <w:szCs w:val="24"/>
        </w:rPr>
        <w:t>.</w:t>
      </w:r>
    </w:p>
    <w:p w:rsidR="000A79C4" w:rsidRPr="003C24E2" w:rsidRDefault="000A79C4" w:rsidP="000A79C4">
      <w:pPr>
        <w:pStyle w:val="Textocomentario"/>
        <w:rPr>
          <w:b/>
          <w:color w:val="000000" w:themeColor="text1"/>
        </w:rPr>
      </w:pPr>
    </w:p>
    <w:p w:rsidR="000A79C4" w:rsidRDefault="000A79C4" w:rsidP="00685B0F">
      <w:pPr>
        <w:spacing w:line="360" w:lineRule="auto"/>
        <w:jc w:val="center"/>
        <w:rPr>
          <w:rFonts w:ascii="Arial" w:hAnsi="Arial" w:cs="Arial"/>
          <w:b/>
          <w:i/>
          <w:sz w:val="24"/>
          <w:szCs w:val="24"/>
        </w:rPr>
      </w:pPr>
    </w:p>
    <w:p w:rsidR="00F04C47" w:rsidRPr="00F04C47" w:rsidRDefault="00F04C47" w:rsidP="00685B0F">
      <w:pPr>
        <w:spacing w:line="360" w:lineRule="auto"/>
        <w:jc w:val="center"/>
        <w:rPr>
          <w:rFonts w:ascii="Arial" w:hAnsi="Arial" w:cs="Arial"/>
          <w:b/>
          <w:i/>
          <w:sz w:val="24"/>
          <w:szCs w:val="24"/>
        </w:rPr>
      </w:pPr>
    </w:p>
    <w:p w:rsidR="003431E2" w:rsidRDefault="00685B0F" w:rsidP="00685B0F">
      <w:pPr>
        <w:spacing w:line="360" w:lineRule="auto"/>
        <w:jc w:val="center"/>
        <w:rPr>
          <w:rFonts w:ascii="Arial" w:hAnsi="Arial" w:cs="Arial"/>
          <w:b/>
        </w:rPr>
      </w:pPr>
      <w:r w:rsidRPr="00685B0F">
        <w:rPr>
          <w:rFonts w:ascii="Arial" w:hAnsi="Arial" w:cs="Arial"/>
          <w:b/>
          <w:noProof/>
        </w:rPr>
        <w:drawing>
          <wp:inline distT="0" distB="0" distL="0" distR="0">
            <wp:extent cx="1666875" cy="2105025"/>
            <wp:effectExtent l="19050" t="0" r="9525" b="0"/>
            <wp:docPr id="4" name="Imagen 7" descr="C:\Users\Ezequiel\Desktop\logofon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Users\Ezequiel\Desktop\logofondo.bmp"/>
                    <pic:cNvPicPr>
                      <a:picLocks noChangeAspect="1" noChangeArrowheads="1"/>
                    </pic:cNvPicPr>
                  </pic:nvPicPr>
                  <pic:blipFill>
                    <a:blip r:embed="rId8"/>
                    <a:srcRect/>
                    <a:stretch>
                      <a:fillRect/>
                    </a:stretch>
                  </pic:blipFill>
                  <pic:spPr bwMode="auto">
                    <a:xfrm>
                      <a:off x="0" y="0"/>
                      <a:ext cx="1666875" cy="2105025"/>
                    </a:xfrm>
                    <a:prstGeom prst="rect">
                      <a:avLst/>
                    </a:prstGeom>
                    <a:noFill/>
                    <a:ln w="9525">
                      <a:noFill/>
                      <a:miter lim="800000"/>
                      <a:headEnd/>
                      <a:tailEnd/>
                    </a:ln>
                  </pic:spPr>
                </pic:pic>
              </a:graphicData>
            </a:graphic>
          </wp:inline>
        </w:drawing>
      </w:r>
    </w:p>
    <w:p w:rsidR="00AC217D" w:rsidRPr="00F04C47" w:rsidRDefault="00AC217D" w:rsidP="00F04C47">
      <w:pPr>
        <w:spacing w:line="360" w:lineRule="auto"/>
        <w:jc w:val="center"/>
        <w:rPr>
          <w:rFonts w:ascii="Arial" w:hAnsi="Arial" w:cs="Arial"/>
          <w:b/>
          <w:sz w:val="24"/>
          <w:szCs w:val="24"/>
        </w:rPr>
      </w:pPr>
      <w:r w:rsidRPr="00F04C47">
        <w:rPr>
          <w:rFonts w:ascii="Arial" w:hAnsi="Arial" w:cs="Arial"/>
          <w:b/>
          <w:sz w:val="24"/>
          <w:szCs w:val="24"/>
        </w:rPr>
        <w:t>EQUIPO DE TRABAJO</w:t>
      </w:r>
    </w:p>
    <w:p w:rsidR="00F0288E" w:rsidRPr="00473806" w:rsidRDefault="00F0288E" w:rsidP="00F0288E">
      <w:pPr>
        <w:pStyle w:val="Prrafodelista"/>
        <w:spacing w:line="360" w:lineRule="auto"/>
        <w:ind w:left="284"/>
        <w:jc w:val="both"/>
        <w:rPr>
          <w:rFonts w:ascii="Arial" w:hAnsi="Arial" w:cs="Arial"/>
          <w:b/>
        </w:rPr>
      </w:pPr>
      <w:r w:rsidRPr="00473806">
        <w:rPr>
          <w:rFonts w:ascii="Arial" w:eastAsia="Times New Roman" w:hAnsi="Arial" w:cs="Arial"/>
          <w:b/>
          <w:bCs/>
          <w:i/>
          <w:color w:val="000000"/>
          <w:sz w:val="24"/>
          <w:szCs w:val="24"/>
        </w:rPr>
        <w:t>ALUMNO:</w:t>
      </w:r>
      <w:r w:rsidRPr="00473806">
        <w:rPr>
          <w:rFonts w:ascii="Arial" w:hAnsi="Arial" w:cs="Arial"/>
          <w:b/>
        </w:rPr>
        <w:t xml:space="preserve"> Carrizo, Fernando Martin </w:t>
      </w:r>
    </w:p>
    <w:p w:rsidR="00F0288E" w:rsidRPr="00473806" w:rsidRDefault="00F0288E" w:rsidP="00F0288E">
      <w:pPr>
        <w:pStyle w:val="Prrafodelista"/>
        <w:spacing w:line="360" w:lineRule="auto"/>
        <w:ind w:left="284"/>
        <w:jc w:val="both"/>
        <w:rPr>
          <w:rFonts w:ascii="Arial" w:eastAsia="Times New Roman" w:hAnsi="Arial" w:cs="Arial"/>
          <w:b/>
          <w:bCs/>
          <w:color w:val="000000"/>
        </w:rPr>
      </w:pPr>
      <w:r w:rsidRPr="00473806">
        <w:rPr>
          <w:rFonts w:ascii="Arial" w:hAnsi="Arial" w:cs="Arial"/>
          <w:b/>
        </w:rPr>
        <w:t xml:space="preserve">LU:5359 </w:t>
      </w:r>
      <w:r w:rsidRPr="00473806">
        <w:rPr>
          <w:rFonts w:ascii="Arial" w:eastAsia="Times New Roman" w:hAnsi="Arial" w:cs="Arial"/>
          <w:b/>
          <w:bCs/>
          <w:color w:val="000000"/>
        </w:rPr>
        <w:t>, Carrera: Ing. Informática, Plan: 2007-Transicion</w:t>
      </w:r>
    </w:p>
    <w:p w:rsidR="00F0288E" w:rsidRDefault="00F0288E" w:rsidP="00AC217D">
      <w:pPr>
        <w:pStyle w:val="Prrafodelista"/>
        <w:spacing w:line="360" w:lineRule="auto"/>
        <w:ind w:left="284"/>
        <w:jc w:val="both"/>
        <w:rPr>
          <w:rFonts w:ascii="Arial" w:eastAsia="Times New Roman" w:hAnsi="Arial" w:cs="Arial"/>
          <w:b/>
          <w:bCs/>
          <w:i/>
          <w:color w:val="000000"/>
          <w:sz w:val="24"/>
          <w:szCs w:val="24"/>
        </w:rPr>
      </w:pPr>
    </w:p>
    <w:p w:rsidR="00AC217D" w:rsidRPr="00473806" w:rsidRDefault="00F04C47"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i/>
          <w:color w:val="000000"/>
          <w:sz w:val="24"/>
          <w:szCs w:val="24"/>
        </w:rPr>
        <w:t>ALUMNO:</w:t>
      </w:r>
      <w:r w:rsidRPr="00473806">
        <w:rPr>
          <w:rFonts w:ascii="Arial" w:eastAsia="Times New Roman" w:hAnsi="Arial" w:cs="Arial"/>
          <w:b/>
          <w:bCs/>
          <w:color w:val="000000"/>
        </w:rPr>
        <w:t xml:space="preserve"> </w:t>
      </w:r>
      <w:r w:rsidR="00AC217D" w:rsidRPr="00473806">
        <w:rPr>
          <w:rFonts w:ascii="Arial" w:eastAsia="Times New Roman" w:hAnsi="Arial" w:cs="Arial"/>
          <w:b/>
          <w:bCs/>
          <w:color w:val="000000"/>
        </w:rPr>
        <w:t xml:space="preserve">Vale, Walter Jesús.  </w:t>
      </w:r>
    </w:p>
    <w:p w:rsidR="00AC217D" w:rsidRPr="00473806" w:rsidRDefault="00AC217D" w:rsidP="00AC217D">
      <w:pPr>
        <w:pStyle w:val="Prrafodelista"/>
        <w:spacing w:line="360" w:lineRule="auto"/>
        <w:ind w:left="284"/>
        <w:jc w:val="both"/>
        <w:rPr>
          <w:rFonts w:ascii="Arial" w:eastAsia="Times New Roman" w:hAnsi="Arial" w:cs="Arial"/>
          <w:b/>
          <w:bCs/>
          <w:color w:val="000000"/>
        </w:rPr>
      </w:pPr>
      <w:r w:rsidRPr="00473806">
        <w:rPr>
          <w:rFonts w:ascii="Arial" w:eastAsia="Times New Roman" w:hAnsi="Arial" w:cs="Arial"/>
          <w:b/>
          <w:bCs/>
          <w:color w:val="000000"/>
        </w:rPr>
        <w:t>LU: 5380, Carrera: Ing. Informática, Plan: 2007</w:t>
      </w:r>
    </w:p>
    <w:p w:rsidR="00AC217D" w:rsidRPr="00D75B79" w:rsidRDefault="00AC217D" w:rsidP="00AC217D">
      <w:pPr>
        <w:pStyle w:val="Prrafodelista"/>
        <w:spacing w:line="360" w:lineRule="auto"/>
        <w:ind w:left="284"/>
        <w:jc w:val="both"/>
        <w:rPr>
          <w:rFonts w:ascii="Arial" w:hAnsi="Arial" w:cs="Arial"/>
          <w:b/>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 xml:space="preserve">TUTOR: </w:t>
      </w:r>
      <w:r w:rsidR="00A12515">
        <w:rPr>
          <w:rFonts w:ascii="Arial" w:eastAsia="Times New Roman" w:hAnsi="Arial" w:cs="Arial"/>
          <w:b/>
          <w:bCs/>
          <w:i/>
          <w:color w:val="000000"/>
          <w:sz w:val="24"/>
        </w:rPr>
        <w:t xml:space="preserve"> Ing. Elizabeth Reinoso</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Pr="00D75B79" w:rsidRDefault="00F04C47" w:rsidP="00AC217D">
      <w:pPr>
        <w:pStyle w:val="Prrafodelista"/>
        <w:spacing w:line="360" w:lineRule="auto"/>
        <w:ind w:left="284"/>
        <w:jc w:val="both"/>
        <w:rPr>
          <w:rFonts w:ascii="Arial" w:eastAsia="Times New Roman" w:hAnsi="Arial" w:cs="Arial"/>
          <w:b/>
          <w:bCs/>
          <w:color w:val="000000"/>
          <w:sz w:val="24"/>
        </w:rPr>
      </w:pPr>
      <w:r w:rsidRPr="00D75B79">
        <w:rPr>
          <w:rFonts w:ascii="Arial" w:eastAsia="Times New Roman" w:hAnsi="Arial" w:cs="Arial"/>
          <w:b/>
          <w:bCs/>
          <w:i/>
          <w:color w:val="000000"/>
          <w:sz w:val="24"/>
        </w:rPr>
        <w:t>ASESOR:</w:t>
      </w:r>
      <w:r>
        <w:rPr>
          <w:rFonts w:ascii="Arial" w:eastAsia="Times New Roman" w:hAnsi="Arial" w:cs="Arial"/>
          <w:b/>
          <w:bCs/>
          <w:i/>
          <w:color w:val="000000"/>
          <w:sz w:val="24"/>
        </w:rPr>
        <w:t xml:space="preserve"> </w:t>
      </w:r>
      <w:r w:rsidR="00A12515">
        <w:rPr>
          <w:rFonts w:ascii="Arial" w:eastAsia="Times New Roman" w:hAnsi="Arial" w:cs="Arial"/>
          <w:b/>
          <w:bCs/>
          <w:i/>
          <w:color w:val="000000"/>
          <w:sz w:val="24"/>
        </w:rPr>
        <w:t xml:space="preserve"> Lic. Graciela del Valle Espinosa</w:t>
      </w:r>
    </w:p>
    <w:p w:rsidR="00AC217D" w:rsidRDefault="00AC217D" w:rsidP="00AC217D">
      <w:pPr>
        <w:pStyle w:val="Prrafodelista"/>
        <w:spacing w:line="360" w:lineRule="auto"/>
        <w:ind w:left="284"/>
        <w:jc w:val="both"/>
        <w:rPr>
          <w:rFonts w:ascii="Arial" w:eastAsia="Times New Roman" w:hAnsi="Arial" w:cs="Arial"/>
          <w:b/>
          <w:bCs/>
          <w:i/>
          <w:color w:val="000000"/>
          <w:sz w:val="24"/>
        </w:rPr>
      </w:pPr>
    </w:p>
    <w:p w:rsidR="00AC217D" w:rsidRDefault="00AC217D" w:rsidP="001277DF">
      <w:pPr>
        <w:spacing w:line="360" w:lineRule="auto"/>
        <w:jc w:val="both"/>
        <w:rPr>
          <w:rFonts w:ascii="Arial" w:hAnsi="Arial" w:cs="Arial"/>
          <w:b/>
        </w:rPr>
      </w:pPr>
    </w:p>
    <w:p w:rsidR="00AC217D" w:rsidRDefault="00AC217D" w:rsidP="00A12515">
      <w:pPr>
        <w:rPr>
          <w:rFonts w:ascii="Arial" w:hAnsi="Arial" w:cs="Arial"/>
          <w:b/>
          <w:sz w:val="40"/>
          <w:szCs w:val="40"/>
        </w:rPr>
      </w:pPr>
      <w:r>
        <w:rPr>
          <w:rFonts w:ascii="Arial" w:hAnsi="Arial" w:cs="Arial"/>
          <w:b/>
        </w:rPr>
        <w:br w:type="page"/>
      </w:r>
      <w:r w:rsidR="00F04C47" w:rsidRPr="002B3433">
        <w:rPr>
          <w:rFonts w:ascii="Arial" w:hAnsi="Arial" w:cs="Arial"/>
          <w:b/>
          <w:sz w:val="40"/>
          <w:szCs w:val="40"/>
          <w:u w:val="single"/>
        </w:rPr>
        <w:lastRenderedPageBreak/>
        <w:t>Í</w:t>
      </w:r>
      <w:r w:rsidR="00F04C47" w:rsidRPr="002B3433">
        <w:rPr>
          <w:rFonts w:ascii="Arial" w:hAnsi="Arial" w:cs="Arial"/>
          <w:b/>
          <w:sz w:val="40"/>
          <w:szCs w:val="40"/>
        </w:rPr>
        <w:t>NDICE</w:t>
      </w:r>
    </w:p>
    <w:p w:rsidR="00055C80" w:rsidRPr="002B3433" w:rsidRDefault="00055C80" w:rsidP="002B3433">
      <w:pPr>
        <w:spacing w:line="360" w:lineRule="auto"/>
        <w:jc w:val="center"/>
        <w:rPr>
          <w:rFonts w:ascii="Arial" w:hAnsi="Arial" w:cs="Arial"/>
          <w:b/>
          <w:sz w:val="40"/>
          <w:szCs w:val="40"/>
          <w:u w:val="single"/>
        </w:rPr>
      </w:pPr>
    </w:p>
    <w:p w:rsidR="008F3C2D" w:rsidRPr="002B3433" w:rsidRDefault="00774E6B" w:rsidP="002B3433">
      <w:pPr>
        <w:ind w:left="360"/>
        <w:rPr>
          <w:rFonts w:ascii="Arial" w:hAnsi="Arial" w:cs="Arial"/>
          <w:b/>
        </w:rPr>
      </w:pPr>
      <w:r w:rsidRPr="002B3433">
        <w:rPr>
          <w:rFonts w:ascii="Arial" w:hAnsi="Arial" w:cs="Arial"/>
          <w:b/>
        </w:rPr>
        <w:t xml:space="preserve">Resumen </w:t>
      </w:r>
      <w:r w:rsidR="002B3433">
        <w:rPr>
          <w:rFonts w:ascii="Arial" w:hAnsi="Arial" w:cs="Arial"/>
          <w:b/>
        </w:rPr>
        <w:t>……………………………………………………………………………..3</w:t>
      </w:r>
      <w:r w:rsidRPr="002B3433">
        <w:rPr>
          <w:rFonts w:ascii="Arial" w:hAnsi="Arial" w:cs="Arial"/>
          <w:b/>
        </w:rPr>
        <w:t xml:space="preserve">    </w:t>
      </w:r>
    </w:p>
    <w:p w:rsidR="002B3433" w:rsidRPr="002B3433" w:rsidRDefault="005A0ECC" w:rsidP="002B3433">
      <w:pPr>
        <w:ind w:left="360"/>
        <w:rPr>
          <w:rFonts w:ascii="Arial" w:hAnsi="Arial" w:cs="Arial"/>
          <w:b/>
        </w:rPr>
      </w:pPr>
      <w:r w:rsidRPr="002B3433">
        <w:rPr>
          <w:rFonts w:ascii="Arial" w:hAnsi="Arial" w:cs="Arial"/>
          <w:b/>
        </w:rPr>
        <w:t>Introducción</w:t>
      </w:r>
      <w:r w:rsidR="002B3433">
        <w:rPr>
          <w:rFonts w:ascii="Arial" w:hAnsi="Arial" w:cs="Arial"/>
          <w:b/>
        </w:rPr>
        <w:t>………………………………………………………………………….3</w:t>
      </w:r>
    </w:p>
    <w:p w:rsidR="008F3C2D" w:rsidRPr="002B3433" w:rsidRDefault="008F3C2D" w:rsidP="002B3433">
      <w:pPr>
        <w:ind w:left="360"/>
        <w:rPr>
          <w:rFonts w:ascii="Arial" w:hAnsi="Arial" w:cs="Arial"/>
          <w:b/>
        </w:rPr>
      </w:pPr>
      <w:r w:rsidRPr="002B3433">
        <w:rPr>
          <w:rFonts w:ascii="Arial" w:hAnsi="Arial" w:cs="Arial"/>
          <w:b/>
        </w:rPr>
        <w:t>Antecedentes</w:t>
      </w:r>
      <w:r w:rsidR="002B3433">
        <w:rPr>
          <w:rFonts w:ascii="Arial" w:hAnsi="Arial" w:cs="Arial"/>
          <w:b/>
        </w:rPr>
        <w:t>………………………………………………………………………...4</w:t>
      </w:r>
    </w:p>
    <w:p w:rsidR="008F3C2D" w:rsidRPr="002B3433" w:rsidRDefault="002B3433" w:rsidP="002B3433">
      <w:pPr>
        <w:ind w:left="360"/>
        <w:rPr>
          <w:rFonts w:ascii="Arial" w:hAnsi="Arial" w:cs="Arial"/>
          <w:b/>
        </w:rPr>
      </w:pPr>
      <w:r w:rsidRPr="002B3433">
        <w:rPr>
          <w:rFonts w:ascii="Arial" w:hAnsi="Arial" w:cs="Arial"/>
          <w:b/>
        </w:rPr>
        <w:t>Objetivos</w:t>
      </w:r>
      <w:r>
        <w:rPr>
          <w:rFonts w:ascii="Arial" w:hAnsi="Arial" w:cs="Arial"/>
          <w:b/>
        </w:rPr>
        <w:t>……………………………………………………………………………...5</w:t>
      </w:r>
    </w:p>
    <w:p w:rsidR="002B3433" w:rsidRPr="002B3433" w:rsidRDefault="005A0ECC" w:rsidP="002B3433">
      <w:pPr>
        <w:ind w:left="360"/>
        <w:rPr>
          <w:rFonts w:ascii="Arial" w:hAnsi="Arial" w:cs="Arial"/>
          <w:b/>
        </w:rPr>
      </w:pPr>
      <w:r w:rsidRPr="002B3433">
        <w:rPr>
          <w:rFonts w:ascii="Arial" w:hAnsi="Arial" w:cs="Arial"/>
          <w:b/>
        </w:rPr>
        <w:t>Justificación</w:t>
      </w:r>
      <w:r w:rsidR="002B3433">
        <w:rPr>
          <w:rFonts w:ascii="Arial" w:hAnsi="Arial" w:cs="Arial"/>
          <w:b/>
        </w:rPr>
        <w:t>………………………………………………………………………….5</w:t>
      </w:r>
    </w:p>
    <w:p w:rsidR="002B3433" w:rsidRPr="002B3433" w:rsidRDefault="002B3433" w:rsidP="002B3433">
      <w:pPr>
        <w:ind w:left="360"/>
        <w:rPr>
          <w:rFonts w:ascii="Arial" w:hAnsi="Arial" w:cs="Arial"/>
          <w:b/>
        </w:rPr>
      </w:pPr>
      <w:r w:rsidRPr="002B3433">
        <w:rPr>
          <w:rFonts w:ascii="Arial" w:hAnsi="Arial" w:cs="Arial"/>
          <w:b/>
        </w:rPr>
        <w:t>Alcance</w:t>
      </w:r>
      <w:r>
        <w:rPr>
          <w:rFonts w:ascii="Arial" w:hAnsi="Arial" w:cs="Arial"/>
          <w:b/>
        </w:rPr>
        <w:t>………………………………………………………………………………..6</w:t>
      </w:r>
    </w:p>
    <w:p w:rsidR="002B3433" w:rsidRPr="002B3433" w:rsidRDefault="005A0ECC" w:rsidP="002B3433">
      <w:pPr>
        <w:ind w:left="360"/>
        <w:rPr>
          <w:rFonts w:ascii="Arial" w:hAnsi="Arial" w:cs="Arial"/>
          <w:b/>
        </w:rPr>
      </w:pPr>
      <w:r w:rsidRPr="002B3433">
        <w:rPr>
          <w:rFonts w:ascii="Arial" w:hAnsi="Arial" w:cs="Arial"/>
          <w:b/>
        </w:rPr>
        <w:t>Tecnología</w:t>
      </w:r>
      <w:r w:rsidR="002B3433" w:rsidRPr="002B3433">
        <w:rPr>
          <w:rFonts w:ascii="Arial" w:hAnsi="Arial" w:cs="Arial"/>
          <w:b/>
        </w:rPr>
        <w:t xml:space="preserve"> a investigar</w:t>
      </w:r>
      <w:r w:rsidR="002B3433">
        <w:rPr>
          <w:rFonts w:ascii="Arial" w:hAnsi="Arial" w:cs="Arial"/>
          <w:b/>
        </w:rPr>
        <w:t>…………………………………………………………….6</w:t>
      </w:r>
    </w:p>
    <w:p w:rsidR="002B3433" w:rsidRDefault="005A0ECC" w:rsidP="002B3433">
      <w:pPr>
        <w:ind w:left="360"/>
        <w:rPr>
          <w:rFonts w:ascii="Arial" w:hAnsi="Arial" w:cs="Arial"/>
          <w:b/>
        </w:rPr>
      </w:pPr>
      <w:r w:rsidRPr="002B3433">
        <w:rPr>
          <w:rFonts w:ascii="Arial" w:hAnsi="Arial" w:cs="Arial"/>
          <w:b/>
        </w:rPr>
        <w:t>Metodología</w:t>
      </w:r>
      <w:r w:rsidR="002B3433" w:rsidRPr="002B3433">
        <w:rPr>
          <w:rFonts w:ascii="Arial" w:hAnsi="Arial" w:cs="Arial"/>
          <w:b/>
        </w:rPr>
        <w:t xml:space="preserve"> de Trabajo</w:t>
      </w:r>
      <w:r w:rsidR="006D7F42">
        <w:rPr>
          <w:rFonts w:ascii="Arial" w:hAnsi="Arial" w:cs="Arial"/>
          <w:b/>
        </w:rPr>
        <w:t>…………………………………………………………….8</w:t>
      </w:r>
    </w:p>
    <w:p w:rsidR="002B3433" w:rsidRDefault="005A0ECC" w:rsidP="002B3433">
      <w:pPr>
        <w:ind w:left="360"/>
        <w:rPr>
          <w:rFonts w:ascii="Arial" w:hAnsi="Arial" w:cs="Arial"/>
          <w:b/>
        </w:rPr>
      </w:pPr>
      <w:r w:rsidRPr="002B3433">
        <w:rPr>
          <w:rFonts w:ascii="Arial" w:hAnsi="Arial" w:cs="Arial"/>
          <w:b/>
        </w:rPr>
        <w:t>Planificación</w:t>
      </w:r>
      <w:r w:rsidR="002B3433" w:rsidRPr="002B3433">
        <w:rPr>
          <w:rFonts w:ascii="Arial" w:hAnsi="Arial" w:cs="Arial"/>
          <w:b/>
        </w:rPr>
        <w:t xml:space="preserve"> del Proyecto</w:t>
      </w:r>
      <w:r w:rsidR="002B3433">
        <w:rPr>
          <w:rFonts w:ascii="Arial" w:hAnsi="Arial" w:cs="Arial"/>
          <w:b/>
        </w:rPr>
        <w:t>……………</w:t>
      </w:r>
      <w:r w:rsidR="004445B3">
        <w:rPr>
          <w:rFonts w:ascii="Arial" w:hAnsi="Arial" w:cs="Arial"/>
          <w:b/>
        </w:rPr>
        <w:t>…………………………………...</w:t>
      </w:r>
      <w:r w:rsidR="002B3433">
        <w:rPr>
          <w:rFonts w:ascii="Arial" w:hAnsi="Arial" w:cs="Arial"/>
          <w:b/>
        </w:rPr>
        <w:t>………10</w:t>
      </w:r>
    </w:p>
    <w:p w:rsidR="004445B3" w:rsidRPr="00395D52" w:rsidRDefault="004445B3" w:rsidP="004445B3">
      <w:pPr>
        <w:ind w:left="340"/>
        <w:rPr>
          <w:rFonts w:ascii="Arial" w:hAnsi="Arial" w:cs="Arial"/>
          <w:b/>
          <w:lang w:val="es-MX"/>
        </w:rPr>
      </w:pPr>
      <w:r w:rsidRPr="00B51BA7">
        <w:rPr>
          <w:rFonts w:ascii="Arial" w:hAnsi="Arial" w:cs="Arial"/>
          <w:b/>
          <w:lang w:val="es-MX"/>
        </w:rPr>
        <w:t>Distribución de propiedad intelectual</w:t>
      </w:r>
      <w:r>
        <w:rPr>
          <w:rFonts w:ascii="Arial" w:hAnsi="Arial" w:cs="Arial"/>
          <w:b/>
          <w:lang w:val="es-MX"/>
        </w:rPr>
        <w:t>...........................................................11</w:t>
      </w:r>
    </w:p>
    <w:p w:rsidR="004445B3" w:rsidRPr="004445B3" w:rsidRDefault="004445B3" w:rsidP="004445B3">
      <w:pPr>
        <w:spacing w:after="120" w:line="360" w:lineRule="auto"/>
        <w:ind w:left="340"/>
        <w:rPr>
          <w:rFonts w:ascii="Arial" w:eastAsia="Times New Roman" w:hAnsi="Arial" w:cs="Arial"/>
          <w:b/>
        </w:rPr>
      </w:pPr>
      <w:r w:rsidRPr="00395D52">
        <w:rPr>
          <w:rFonts w:ascii="Arial" w:eastAsia="Times New Roman" w:hAnsi="Arial" w:cs="Arial"/>
          <w:b/>
        </w:rPr>
        <w:t>Conformación del equipo de trabajo</w:t>
      </w:r>
      <w:r>
        <w:rPr>
          <w:rFonts w:ascii="Arial" w:eastAsia="Times New Roman" w:hAnsi="Arial" w:cs="Arial"/>
          <w:b/>
        </w:rPr>
        <w:t>.............................................................11</w:t>
      </w:r>
    </w:p>
    <w:p w:rsidR="002B3433" w:rsidRPr="002B3433" w:rsidRDefault="005A0ECC" w:rsidP="004445B3">
      <w:pPr>
        <w:spacing w:line="360" w:lineRule="auto"/>
        <w:ind w:left="357"/>
        <w:rPr>
          <w:rFonts w:ascii="Arial" w:hAnsi="Arial" w:cs="Arial"/>
          <w:b/>
        </w:rPr>
      </w:pPr>
      <w:r w:rsidRPr="002B3433">
        <w:rPr>
          <w:rFonts w:ascii="Arial" w:hAnsi="Arial" w:cs="Arial"/>
          <w:b/>
        </w:rPr>
        <w:t>Bibliografía</w:t>
      </w:r>
      <w:r w:rsidR="004445B3">
        <w:rPr>
          <w:rFonts w:ascii="Arial" w:hAnsi="Arial" w:cs="Arial"/>
          <w:b/>
        </w:rPr>
        <w:t>………………………………………………………………………...</w:t>
      </w:r>
      <w:r w:rsidR="002B3433">
        <w:rPr>
          <w:rFonts w:ascii="Arial" w:hAnsi="Arial" w:cs="Arial"/>
          <w:b/>
        </w:rPr>
        <w:t>…11</w:t>
      </w:r>
    </w:p>
    <w:p w:rsidR="00AC217D" w:rsidRPr="00774E6B" w:rsidRDefault="00AC217D" w:rsidP="002B3433">
      <w:pPr>
        <w:pStyle w:val="Prrafodelista"/>
        <w:rPr>
          <w:rFonts w:ascii="Arial" w:hAnsi="Arial" w:cs="Arial"/>
          <w:b/>
        </w:rPr>
      </w:pPr>
      <w:r w:rsidRPr="00774E6B">
        <w:rPr>
          <w:rFonts w:ascii="Arial" w:hAnsi="Arial" w:cs="Arial"/>
          <w:b/>
        </w:rPr>
        <w:br w:type="page"/>
      </w:r>
    </w:p>
    <w:p w:rsidR="00B62ABB" w:rsidRPr="004445B3" w:rsidRDefault="00AB49F2" w:rsidP="004C2386">
      <w:pPr>
        <w:pStyle w:val="Prrafodelista"/>
        <w:numPr>
          <w:ilvl w:val="0"/>
          <w:numId w:val="1"/>
        </w:numPr>
        <w:tabs>
          <w:tab w:val="left" w:pos="6237"/>
        </w:tabs>
        <w:spacing w:line="360" w:lineRule="auto"/>
        <w:jc w:val="both"/>
        <w:rPr>
          <w:rFonts w:ascii="Arial" w:hAnsi="Arial" w:cs="Arial"/>
          <w:b/>
          <w:u w:val="single"/>
        </w:rPr>
      </w:pPr>
      <w:r w:rsidRPr="004445B3">
        <w:rPr>
          <w:rFonts w:ascii="Arial" w:hAnsi="Arial" w:cs="Arial"/>
          <w:b/>
          <w:u w:val="single"/>
        </w:rPr>
        <w:lastRenderedPageBreak/>
        <w:t>RESUMEN</w:t>
      </w:r>
    </w:p>
    <w:p w:rsidR="00F0288E" w:rsidRPr="00F0288E" w:rsidRDefault="000A79C4" w:rsidP="00AD55C5">
      <w:pPr>
        <w:tabs>
          <w:tab w:val="left" w:pos="6237"/>
        </w:tabs>
        <w:spacing w:line="360" w:lineRule="auto"/>
        <w:jc w:val="both"/>
        <w:rPr>
          <w:rFonts w:ascii="Arial" w:hAnsi="Arial" w:cs="Arial"/>
        </w:rPr>
      </w:pPr>
      <w:r w:rsidRPr="003C24E2">
        <w:rPr>
          <w:rFonts w:ascii="Arial" w:hAnsi="Arial" w:cs="Arial"/>
          <w:color w:val="000000" w:themeColor="text1"/>
        </w:rPr>
        <w:t xml:space="preserve">El eje del proyecto está centrado en la construcción e implementación de un prototipo </w:t>
      </w:r>
      <w:r w:rsidR="00E71905" w:rsidRPr="00E71905">
        <w:rPr>
          <w:rFonts w:ascii="Arial" w:hAnsi="Arial" w:cs="Arial"/>
        </w:rPr>
        <w:t>funcional</w:t>
      </w:r>
      <w:r w:rsidRPr="003C24E2">
        <w:rPr>
          <w:rFonts w:ascii="Arial" w:hAnsi="Arial" w:cs="Arial"/>
          <w:color w:val="000000" w:themeColor="text1"/>
        </w:rPr>
        <w:t xml:space="preserve"> con realidad aumentada que permita a las personas sordas e hipoacúsicas suprimir o superar las barreras sociales de la comunicación en los centros gastronómicos de la provincia de Jujuy</w:t>
      </w:r>
      <w:r>
        <w:rPr>
          <w:rFonts w:ascii="Arial" w:hAnsi="Arial" w:cs="Arial"/>
          <w:color w:val="FF0000"/>
        </w:rPr>
        <w:t xml:space="preserve">. </w:t>
      </w:r>
      <w:r w:rsidR="00E71905">
        <w:rPr>
          <w:rFonts w:ascii="Arial" w:hAnsi="Arial" w:cs="Arial"/>
          <w:color w:val="FF0000"/>
        </w:rPr>
        <w:t xml:space="preserve"> </w:t>
      </w:r>
      <w:r w:rsidR="00E71905" w:rsidRPr="00E71905">
        <w:rPr>
          <w:rFonts w:ascii="Arial" w:hAnsi="Arial" w:cs="Arial"/>
        </w:rPr>
        <w:t>Este</w:t>
      </w:r>
      <w:r w:rsidR="00E71905">
        <w:rPr>
          <w:rFonts w:ascii="Arial" w:hAnsi="Arial" w:cs="Arial"/>
        </w:rPr>
        <w:t xml:space="preserve"> sistema funcionar</w:t>
      </w:r>
      <w:r w:rsidR="00C60228">
        <w:rPr>
          <w:rFonts w:ascii="Arial" w:hAnsi="Arial" w:cs="Arial"/>
        </w:rPr>
        <w:t>á</w:t>
      </w:r>
      <w:r w:rsidR="00E71905">
        <w:rPr>
          <w:rFonts w:ascii="Arial" w:hAnsi="Arial" w:cs="Arial"/>
        </w:rPr>
        <w:t xml:space="preserve"> en un teléfono móvil con sistema operativo andro</w:t>
      </w:r>
      <w:r w:rsidR="00244A29">
        <w:rPr>
          <w:rFonts w:ascii="Arial" w:hAnsi="Arial" w:cs="Arial"/>
        </w:rPr>
        <w:t>i</w:t>
      </w:r>
      <w:r w:rsidR="00E71905">
        <w:rPr>
          <w:rFonts w:ascii="Arial" w:hAnsi="Arial" w:cs="Arial"/>
        </w:rPr>
        <w:t>d.</w:t>
      </w:r>
    </w:p>
    <w:p w:rsidR="00A71852" w:rsidRDefault="00C51B7A" w:rsidP="00AD55C5">
      <w:pPr>
        <w:tabs>
          <w:tab w:val="left" w:pos="6237"/>
        </w:tabs>
        <w:spacing w:line="360" w:lineRule="auto"/>
        <w:jc w:val="both"/>
        <w:rPr>
          <w:rFonts w:ascii="Arial" w:hAnsi="Arial" w:cs="Arial"/>
        </w:rPr>
      </w:pPr>
      <w:r>
        <w:rPr>
          <w:rFonts w:ascii="Arial" w:hAnsi="Arial" w:cs="Arial"/>
        </w:rPr>
        <w:t>La aplicación</w:t>
      </w:r>
      <w:r w:rsidR="00413E5F" w:rsidRPr="00C2745A">
        <w:rPr>
          <w:rFonts w:ascii="Arial" w:hAnsi="Arial" w:cs="Arial"/>
        </w:rPr>
        <w:t xml:space="preserve"> usará la cámara del dispositivo para superponer </w:t>
      </w:r>
      <w:r w:rsidR="00C60228">
        <w:rPr>
          <w:rFonts w:ascii="Arial" w:hAnsi="Arial" w:cs="Arial"/>
        </w:rPr>
        <w:t xml:space="preserve">los </w:t>
      </w:r>
      <w:r w:rsidR="00413E5F" w:rsidRPr="00C2745A">
        <w:rPr>
          <w:rFonts w:ascii="Arial" w:hAnsi="Arial" w:cs="Arial"/>
        </w:rPr>
        <w:t xml:space="preserve">elementos virtuales  a los entornos reales </w:t>
      </w:r>
      <w:r w:rsidR="003258B0" w:rsidRPr="00C2745A">
        <w:rPr>
          <w:rFonts w:ascii="Arial" w:hAnsi="Arial" w:cs="Arial"/>
        </w:rPr>
        <w:t>de</w:t>
      </w:r>
      <w:r w:rsidR="00413E5F" w:rsidRPr="00C2745A">
        <w:rPr>
          <w:rFonts w:ascii="Arial" w:hAnsi="Arial" w:cs="Arial"/>
        </w:rPr>
        <w:t xml:space="preserve"> una carta de un </w:t>
      </w:r>
      <w:r w:rsidR="00A03B06" w:rsidRPr="00C2745A">
        <w:rPr>
          <w:rFonts w:ascii="Arial" w:hAnsi="Arial" w:cs="Arial"/>
        </w:rPr>
        <w:t>restaurante</w:t>
      </w:r>
      <w:r w:rsidR="00067718" w:rsidRPr="00C2745A">
        <w:rPr>
          <w:rFonts w:ascii="Arial" w:hAnsi="Arial" w:cs="Arial"/>
        </w:rPr>
        <w:t>.</w:t>
      </w:r>
      <w:r w:rsidR="0053618B" w:rsidRPr="00C2745A">
        <w:rPr>
          <w:rFonts w:ascii="Arial" w:hAnsi="Arial" w:cs="Arial"/>
        </w:rPr>
        <w:t xml:space="preserve"> Con ello el cliente podrá enfocar en la carta y generar </w:t>
      </w:r>
      <w:r w:rsidR="00587BCA">
        <w:rPr>
          <w:rFonts w:ascii="Arial" w:hAnsi="Arial" w:cs="Arial"/>
        </w:rPr>
        <w:t>los modelos</w:t>
      </w:r>
      <w:r w:rsidR="005758D6">
        <w:rPr>
          <w:rFonts w:ascii="Arial" w:hAnsi="Arial" w:cs="Arial"/>
        </w:rPr>
        <w:t xml:space="preserve"> 3D</w:t>
      </w:r>
      <w:r w:rsidR="00244A29">
        <w:rPr>
          <w:rFonts w:ascii="Arial" w:hAnsi="Arial" w:cs="Arial"/>
        </w:rPr>
        <w:t xml:space="preserve"> que representará</w:t>
      </w:r>
      <w:r w:rsidR="0053618B" w:rsidRPr="00C2745A">
        <w:rPr>
          <w:rFonts w:ascii="Arial" w:hAnsi="Arial" w:cs="Arial"/>
        </w:rPr>
        <w:t xml:space="preserve">n </w:t>
      </w:r>
      <w:r w:rsidR="00AB22C6">
        <w:rPr>
          <w:rFonts w:ascii="Arial" w:hAnsi="Arial" w:cs="Arial"/>
        </w:rPr>
        <w:t xml:space="preserve">el menú con diferentes </w:t>
      </w:r>
      <w:r w:rsidR="0053618B" w:rsidRPr="00C2745A">
        <w:rPr>
          <w:rFonts w:ascii="Arial" w:hAnsi="Arial" w:cs="Arial"/>
        </w:rPr>
        <w:t>plato</w:t>
      </w:r>
      <w:r w:rsidR="00AB22C6">
        <w:rPr>
          <w:rFonts w:ascii="Arial" w:hAnsi="Arial" w:cs="Arial"/>
        </w:rPr>
        <w:t>s</w:t>
      </w:r>
      <w:r w:rsidR="0053618B" w:rsidRPr="00C2745A">
        <w:rPr>
          <w:rFonts w:ascii="Arial" w:hAnsi="Arial" w:cs="Arial"/>
        </w:rPr>
        <w:t xml:space="preserve"> a servir,</w:t>
      </w:r>
      <w:r w:rsidR="00AB22C6">
        <w:rPr>
          <w:rFonts w:ascii="Arial" w:hAnsi="Arial" w:cs="Arial"/>
        </w:rPr>
        <w:t xml:space="preserve"> sus </w:t>
      </w:r>
      <w:r w:rsidR="0053618B" w:rsidRPr="00C2745A">
        <w:rPr>
          <w:rFonts w:ascii="Arial" w:hAnsi="Arial" w:cs="Arial"/>
        </w:rPr>
        <w:t xml:space="preserve"> descripcio</w:t>
      </w:r>
      <w:r w:rsidR="00D94ABE">
        <w:rPr>
          <w:rFonts w:ascii="Arial" w:hAnsi="Arial" w:cs="Arial"/>
        </w:rPr>
        <w:t xml:space="preserve">nes, </w:t>
      </w:r>
      <w:r w:rsidR="008F7243">
        <w:rPr>
          <w:rFonts w:ascii="Arial" w:hAnsi="Arial" w:cs="Arial"/>
        </w:rPr>
        <w:t>recomendaciones del chef e</w:t>
      </w:r>
      <w:r w:rsidR="00D94ABE">
        <w:rPr>
          <w:rFonts w:ascii="Arial" w:hAnsi="Arial" w:cs="Arial"/>
        </w:rPr>
        <w:t xml:space="preserve"> importe a pagar</w:t>
      </w:r>
      <w:r w:rsidR="0053618B" w:rsidRPr="00C2745A">
        <w:rPr>
          <w:rFonts w:ascii="Arial" w:hAnsi="Arial" w:cs="Arial"/>
        </w:rPr>
        <w:t>.</w:t>
      </w:r>
      <w:r w:rsidR="009E77BB">
        <w:rPr>
          <w:rFonts w:ascii="Arial" w:hAnsi="Arial" w:cs="Arial"/>
        </w:rPr>
        <w:t xml:space="preserve"> </w:t>
      </w:r>
      <w:r w:rsidR="009E77BB" w:rsidRPr="00C2745A">
        <w:rPr>
          <w:rFonts w:ascii="Arial" w:hAnsi="Arial" w:cs="Arial"/>
        </w:rPr>
        <w:t>Estos elementos virtuales podrán ser manipulados con la cámara del dispositivo posibilita</w:t>
      </w:r>
      <w:r w:rsidR="000A79C4">
        <w:rPr>
          <w:rFonts w:ascii="Arial" w:hAnsi="Arial" w:cs="Arial"/>
        </w:rPr>
        <w:t xml:space="preserve">ndo al </w:t>
      </w:r>
      <w:r w:rsidR="00BE11C2">
        <w:rPr>
          <w:rFonts w:ascii="Arial" w:hAnsi="Arial" w:cs="Arial"/>
        </w:rPr>
        <w:t>cliente</w:t>
      </w:r>
      <w:r w:rsidR="009E77BB">
        <w:rPr>
          <w:rFonts w:ascii="Arial" w:hAnsi="Arial" w:cs="Arial"/>
        </w:rPr>
        <w:t xml:space="preserve"> </w:t>
      </w:r>
      <w:r w:rsidR="009E77BB" w:rsidRPr="00C2745A">
        <w:rPr>
          <w:rFonts w:ascii="Arial" w:hAnsi="Arial" w:cs="Arial"/>
        </w:rPr>
        <w:t>hacer un pedido sin ayuda de un intermediario.</w:t>
      </w:r>
      <w:r w:rsidR="009E72A2" w:rsidRPr="009E72A2">
        <w:rPr>
          <w:rFonts w:ascii="Arial" w:hAnsi="Arial" w:cs="Arial"/>
        </w:rPr>
        <w:t xml:space="preserve"> </w:t>
      </w:r>
      <w:r w:rsidR="009E72A2">
        <w:rPr>
          <w:rFonts w:ascii="Arial" w:hAnsi="Arial" w:cs="Arial"/>
        </w:rPr>
        <w:t>A través de una conexión a internet</w:t>
      </w:r>
      <w:r w:rsidR="009E72A2" w:rsidRPr="009E77BB">
        <w:rPr>
          <w:rFonts w:ascii="Arial" w:hAnsi="Arial" w:cs="Arial"/>
        </w:rPr>
        <w:t xml:space="preserve"> </w:t>
      </w:r>
      <w:r w:rsidR="009E72A2">
        <w:rPr>
          <w:rFonts w:ascii="Arial" w:hAnsi="Arial" w:cs="Arial"/>
        </w:rPr>
        <w:t xml:space="preserve">la orden es enviada a un servidor local que registrará </w:t>
      </w:r>
      <w:r w:rsidR="00FC1F6F">
        <w:rPr>
          <w:rFonts w:ascii="Arial" w:hAnsi="Arial" w:cs="Arial"/>
        </w:rPr>
        <w:t>e imprimirá el pedido. El mismo será utilizado por el chef para la elaboración de los platos.</w:t>
      </w:r>
      <w:r w:rsidR="00C81E1A">
        <w:rPr>
          <w:rFonts w:ascii="Arial" w:hAnsi="Arial" w:cs="Arial"/>
        </w:rPr>
        <w:t xml:space="preserve"> Además el sistema </w:t>
      </w:r>
      <w:r w:rsidR="005758D6">
        <w:rPr>
          <w:rFonts w:ascii="Arial" w:hAnsi="Arial" w:cs="Arial"/>
        </w:rPr>
        <w:t>contará con el</w:t>
      </w:r>
      <w:r w:rsidR="00C81E1A">
        <w:rPr>
          <w:rFonts w:ascii="Arial" w:hAnsi="Arial" w:cs="Arial"/>
        </w:rPr>
        <w:t xml:space="preserve"> acceso a los diarios digitales más visitados</w:t>
      </w:r>
      <w:r w:rsidR="005758D6">
        <w:rPr>
          <w:rFonts w:ascii="Arial" w:hAnsi="Arial" w:cs="Arial"/>
        </w:rPr>
        <w:t xml:space="preserve"> de </w:t>
      </w:r>
      <w:r w:rsidR="002578DC">
        <w:rPr>
          <w:rFonts w:ascii="Arial" w:hAnsi="Arial" w:cs="Arial"/>
        </w:rPr>
        <w:t>Jujuy</w:t>
      </w:r>
      <w:r w:rsidR="005758D6">
        <w:rPr>
          <w:rFonts w:ascii="Arial" w:hAnsi="Arial" w:cs="Arial"/>
        </w:rPr>
        <w:t>.</w:t>
      </w:r>
    </w:p>
    <w:p w:rsidR="00A21D1F" w:rsidRPr="004445B3" w:rsidRDefault="00AB49F2" w:rsidP="001277DF">
      <w:pPr>
        <w:pStyle w:val="Prrafodelista"/>
        <w:numPr>
          <w:ilvl w:val="0"/>
          <w:numId w:val="1"/>
        </w:numPr>
        <w:spacing w:line="360" w:lineRule="auto"/>
        <w:jc w:val="both"/>
        <w:rPr>
          <w:rFonts w:ascii="Arial" w:hAnsi="Arial" w:cs="Arial"/>
          <w:b/>
        </w:rPr>
      </w:pPr>
      <w:r w:rsidRPr="004445B3">
        <w:rPr>
          <w:rFonts w:ascii="Arial" w:hAnsi="Arial" w:cs="Arial"/>
          <w:b/>
        </w:rPr>
        <w:t>INTRODUCCION</w:t>
      </w:r>
    </w:p>
    <w:p w:rsidR="000A79C4" w:rsidRPr="000A79C4" w:rsidRDefault="00E9719E" w:rsidP="000A79C4">
      <w:pPr>
        <w:pStyle w:val="Textocomentario"/>
        <w:spacing w:line="360" w:lineRule="auto"/>
        <w:jc w:val="both"/>
        <w:rPr>
          <w:rFonts w:ascii="Arial" w:hAnsi="Arial" w:cs="Arial"/>
          <w:sz w:val="22"/>
          <w:szCs w:val="22"/>
        </w:rPr>
      </w:pPr>
      <w:r w:rsidRPr="000A79C4">
        <w:rPr>
          <w:rFonts w:ascii="Arial" w:hAnsi="Arial" w:cs="Arial"/>
          <w:sz w:val="22"/>
          <w:szCs w:val="22"/>
        </w:rPr>
        <w:t xml:space="preserve">Las </w:t>
      </w:r>
      <w:r w:rsidR="000A79C4" w:rsidRPr="000A79C4">
        <w:rPr>
          <w:rFonts w:ascii="Arial" w:hAnsi="Arial" w:cs="Arial"/>
          <w:sz w:val="22"/>
          <w:szCs w:val="22"/>
        </w:rPr>
        <w:t xml:space="preserve">personas sordas e hipoacúsicas </w:t>
      </w:r>
      <w:r w:rsidR="000412F5">
        <w:rPr>
          <w:rFonts w:ascii="Arial" w:hAnsi="Arial" w:cs="Arial"/>
          <w:sz w:val="22"/>
          <w:szCs w:val="22"/>
        </w:rPr>
        <w:t xml:space="preserve">graves </w:t>
      </w:r>
      <w:r w:rsidR="000A79C4" w:rsidRPr="000A79C4">
        <w:rPr>
          <w:rFonts w:ascii="Arial" w:hAnsi="Arial" w:cs="Arial"/>
          <w:sz w:val="22"/>
          <w:szCs w:val="22"/>
        </w:rPr>
        <w:t xml:space="preserve">están </w:t>
      </w:r>
      <w:r w:rsidR="008B3F00" w:rsidRPr="000A79C4">
        <w:rPr>
          <w:rFonts w:ascii="Arial" w:hAnsi="Arial" w:cs="Arial"/>
          <w:sz w:val="22"/>
          <w:szCs w:val="22"/>
        </w:rPr>
        <w:t>incluidas</w:t>
      </w:r>
      <w:r w:rsidR="000A79C4" w:rsidRPr="000A79C4">
        <w:rPr>
          <w:rFonts w:ascii="Arial" w:hAnsi="Arial" w:cs="Arial"/>
          <w:sz w:val="22"/>
          <w:szCs w:val="22"/>
        </w:rPr>
        <w:t xml:space="preserve"> en una  comunidad mayoritaria de oyentes</w:t>
      </w:r>
      <w:r w:rsidRPr="000A79C4">
        <w:rPr>
          <w:rFonts w:ascii="Arial" w:hAnsi="Arial" w:cs="Arial"/>
          <w:sz w:val="22"/>
          <w:szCs w:val="22"/>
        </w:rPr>
        <w:t xml:space="preserve"> y se enfrentan a barreras comunicativas que les dificultan poder acceder a la información y a </w:t>
      </w:r>
      <w:r w:rsidR="00A938C6">
        <w:rPr>
          <w:rFonts w:ascii="Arial" w:hAnsi="Arial" w:cs="Arial"/>
          <w:sz w:val="22"/>
          <w:szCs w:val="22"/>
        </w:rPr>
        <w:t>la comunicación con el contexto</w:t>
      </w:r>
      <w:r w:rsidRPr="000A79C4">
        <w:rPr>
          <w:rFonts w:ascii="Arial" w:hAnsi="Arial" w:cs="Arial"/>
          <w:sz w:val="22"/>
          <w:szCs w:val="22"/>
        </w:rPr>
        <w:t xml:space="preserve"> social, situando </w:t>
      </w:r>
      <w:r w:rsidR="00024462" w:rsidRPr="000A79C4">
        <w:rPr>
          <w:rFonts w:ascii="Arial" w:hAnsi="Arial" w:cs="Arial"/>
          <w:sz w:val="22"/>
          <w:szCs w:val="22"/>
        </w:rPr>
        <w:t>a los mismos</w:t>
      </w:r>
      <w:r w:rsidRPr="000A79C4">
        <w:rPr>
          <w:rFonts w:ascii="Arial" w:hAnsi="Arial" w:cs="Arial"/>
          <w:sz w:val="22"/>
          <w:szCs w:val="22"/>
        </w:rPr>
        <w:t xml:space="preserve"> en una encrucijada que les obstaculiza con frecuencia el desarr</w:t>
      </w:r>
      <w:r w:rsidR="00372821" w:rsidRPr="000A79C4">
        <w:rPr>
          <w:rFonts w:ascii="Arial" w:hAnsi="Arial" w:cs="Arial"/>
          <w:sz w:val="22"/>
          <w:szCs w:val="22"/>
        </w:rPr>
        <w:t>ollo personal y social.</w:t>
      </w:r>
      <w:r w:rsidRPr="000A79C4">
        <w:rPr>
          <w:rFonts w:ascii="Arial" w:hAnsi="Arial" w:cs="Arial"/>
          <w:sz w:val="22"/>
          <w:szCs w:val="22"/>
        </w:rPr>
        <w:t xml:space="preserve"> </w:t>
      </w:r>
      <w:r w:rsidR="00262EEF" w:rsidRPr="000A79C4">
        <w:rPr>
          <w:rFonts w:ascii="Arial" w:hAnsi="Arial" w:cs="Arial"/>
          <w:color w:val="000000"/>
          <w:sz w:val="22"/>
          <w:szCs w:val="22"/>
        </w:rPr>
        <w:t>[Martínez J. L. A y otros, 2010]</w:t>
      </w:r>
      <w:r w:rsidR="00262EEF" w:rsidRPr="000A79C4">
        <w:rPr>
          <w:rFonts w:ascii="Arial" w:hAnsi="Arial" w:cs="Arial"/>
          <w:sz w:val="22"/>
          <w:szCs w:val="22"/>
          <w:lang w:val="es-AR" w:eastAsia="es-AR"/>
        </w:rPr>
        <w:t>.</w:t>
      </w:r>
      <w:r w:rsidR="00484330" w:rsidRPr="000A79C4">
        <w:rPr>
          <w:rFonts w:ascii="Arial" w:hAnsi="Arial" w:cs="Arial"/>
          <w:sz w:val="22"/>
          <w:szCs w:val="22"/>
          <w:lang w:eastAsia="es-AR"/>
        </w:rPr>
        <w:t xml:space="preserve"> Por ello las personas con </w:t>
      </w:r>
      <w:r w:rsidR="00CD301E" w:rsidRPr="000A79C4">
        <w:rPr>
          <w:rFonts w:ascii="Arial" w:hAnsi="Arial" w:cs="Arial"/>
          <w:sz w:val="22"/>
          <w:szCs w:val="22"/>
        </w:rPr>
        <w:t xml:space="preserve">capacidades diferentes, disminuida auditivamente </w:t>
      </w:r>
      <w:r w:rsidR="00977BD4" w:rsidRPr="000A79C4">
        <w:rPr>
          <w:rFonts w:ascii="Arial" w:hAnsi="Arial" w:cs="Arial"/>
          <w:sz w:val="22"/>
          <w:szCs w:val="22"/>
          <w:lang w:eastAsia="es-AR"/>
        </w:rPr>
        <w:t>presentan dificultades en sus vida</w:t>
      </w:r>
      <w:r w:rsidR="00A938C6">
        <w:rPr>
          <w:rFonts w:ascii="Arial" w:hAnsi="Arial" w:cs="Arial"/>
          <w:sz w:val="22"/>
          <w:szCs w:val="22"/>
          <w:lang w:eastAsia="es-AR"/>
        </w:rPr>
        <w:t>s</w:t>
      </w:r>
      <w:r w:rsidR="00977BD4" w:rsidRPr="000A79C4">
        <w:rPr>
          <w:rFonts w:ascii="Arial" w:hAnsi="Arial" w:cs="Arial"/>
          <w:sz w:val="22"/>
          <w:szCs w:val="22"/>
          <w:lang w:eastAsia="es-AR"/>
        </w:rPr>
        <w:t xml:space="preserve"> cotidianas, </w:t>
      </w:r>
      <w:r w:rsidR="00977BD4" w:rsidRPr="000A79C4">
        <w:rPr>
          <w:rFonts w:ascii="Arial" w:hAnsi="Arial" w:cs="Arial"/>
          <w:sz w:val="22"/>
          <w:szCs w:val="22"/>
        </w:rPr>
        <w:t xml:space="preserve">que surge como consecuencia de </w:t>
      </w:r>
      <w:r w:rsidR="00A333D8" w:rsidRPr="000A79C4">
        <w:rPr>
          <w:rFonts w:ascii="Arial" w:hAnsi="Arial" w:cs="Arial"/>
          <w:sz w:val="22"/>
          <w:szCs w:val="22"/>
        </w:rPr>
        <w:t xml:space="preserve">los problemas </w:t>
      </w:r>
      <w:r w:rsidR="008F7243" w:rsidRPr="000A79C4">
        <w:rPr>
          <w:rFonts w:ascii="Arial" w:hAnsi="Arial" w:cs="Arial"/>
          <w:sz w:val="22"/>
          <w:szCs w:val="22"/>
        </w:rPr>
        <w:t>para</w:t>
      </w:r>
      <w:r w:rsidR="00A333D8" w:rsidRPr="000A79C4">
        <w:rPr>
          <w:rFonts w:ascii="Arial" w:hAnsi="Arial" w:cs="Arial"/>
          <w:sz w:val="22"/>
          <w:szCs w:val="22"/>
        </w:rPr>
        <w:t xml:space="preserve"> percibir</w:t>
      </w:r>
      <w:r w:rsidR="008F7243" w:rsidRPr="000A79C4">
        <w:rPr>
          <w:rFonts w:ascii="Arial" w:hAnsi="Arial" w:cs="Arial"/>
          <w:sz w:val="22"/>
          <w:szCs w:val="22"/>
        </w:rPr>
        <w:t xml:space="preserve"> los sonidos de su</w:t>
      </w:r>
      <w:r w:rsidR="00977BD4" w:rsidRPr="000A79C4">
        <w:rPr>
          <w:rFonts w:ascii="Arial" w:hAnsi="Arial" w:cs="Arial"/>
          <w:sz w:val="22"/>
          <w:szCs w:val="22"/>
        </w:rPr>
        <w:t xml:space="preserve"> ambiente</w:t>
      </w:r>
      <w:r w:rsidR="0024507D" w:rsidRPr="000A79C4">
        <w:rPr>
          <w:rFonts w:ascii="Arial" w:hAnsi="Arial" w:cs="Arial"/>
          <w:sz w:val="22"/>
          <w:szCs w:val="22"/>
        </w:rPr>
        <w:t>. Podemos citar un ejemplo que se presenta en</w:t>
      </w:r>
      <w:r w:rsidR="00413598" w:rsidRPr="000A79C4">
        <w:rPr>
          <w:rFonts w:ascii="Arial" w:hAnsi="Arial" w:cs="Arial"/>
          <w:sz w:val="22"/>
          <w:szCs w:val="22"/>
        </w:rPr>
        <w:t xml:space="preserve"> los</w:t>
      </w:r>
      <w:r w:rsidR="0024507D" w:rsidRPr="000A79C4">
        <w:rPr>
          <w:rFonts w:ascii="Arial" w:hAnsi="Arial" w:cs="Arial"/>
          <w:sz w:val="22"/>
          <w:szCs w:val="22"/>
        </w:rPr>
        <w:t xml:space="preserve"> restauran</w:t>
      </w:r>
      <w:r w:rsidR="00413598" w:rsidRPr="000A79C4">
        <w:rPr>
          <w:rFonts w:ascii="Arial" w:hAnsi="Arial" w:cs="Arial"/>
          <w:sz w:val="22"/>
          <w:szCs w:val="22"/>
        </w:rPr>
        <w:t>tes</w:t>
      </w:r>
      <w:r w:rsidR="0024507D" w:rsidRPr="000A79C4">
        <w:rPr>
          <w:rFonts w:ascii="Arial" w:hAnsi="Arial" w:cs="Arial"/>
          <w:sz w:val="22"/>
          <w:szCs w:val="22"/>
        </w:rPr>
        <w:t xml:space="preserve"> cuanto </w:t>
      </w:r>
      <w:r w:rsidR="00413598" w:rsidRPr="000A79C4">
        <w:rPr>
          <w:rFonts w:ascii="Arial" w:hAnsi="Arial" w:cs="Arial"/>
          <w:sz w:val="22"/>
          <w:szCs w:val="22"/>
        </w:rPr>
        <w:t>los</w:t>
      </w:r>
      <w:r w:rsidR="0024507D" w:rsidRPr="000A79C4">
        <w:rPr>
          <w:rFonts w:ascii="Arial" w:hAnsi="Arial" w:cs="Arial"/>
          <w:sz w:val="22"/>
          <w:szCs w:val="22"/>
        </w:rPr>
        <w:t xml:space="preserve"> cliente</w:t>
      </w:r>
      <w:r w:rsidR="00413598" w:rsidRPr="000A79C4">
        <w:rPr>
          <w:rFonts w:ascii="Arial" w:hAnsi="Arial" w:cs="Arial"/>
          <w:sz w:val="22"/>
          <w:szCs w:val="22"/>
        </w:rPr>
        <w:t>s</w:t>
      </w:r>
      <w:r w:rsidR="0024507D" w:rsidRPr="000A79C4">
        <w:rPr>
          <w:rFonts w:ascii="Arial" w:hAnsi="Arial" w:cs="Arial"/>
          <w:sz w:val="22"/>
          <w:szCs w:val="22"/>
        </w:rPr>
        <w:t xml:space="preserve"> con capacidad</w:t>
      </w:r>
      <w:r w:rsidR="00413598" w:rsidRPr="000A79C4">
        <w:rPr>
          <w:rFonts w:ascii="Arial" w:hAnsi="Arial" w:cs="Arial"/>
          <w:sz w:val="22"/>
          <w:szCs w:val="22"/>
        </w:rPr>
        <w:t>es</w:t>
      </w:r>
      <w:r w:rsidR="0024507D" w:rsidRPr="000A79C4">
        <w:rPr>
          <w:rFonts w:ascii="Arial" w:hAnsi="Arial" w:cs="Arial"/>
          <w:sz w:val="22"/>
          <w:szCs w:val="22"/>
        </w:rPr>
        <w:t xml:space="preserve"> diferente</w:t>
      </w:r>
      <w:r w:rsidR="00413598" w:rsidRPr="000A79C4">
        <w:rPr>
          <w:rFonts w:ascii="Arial" w:hAnsi="Arial" w:cs="Arial"/>
          <w:sz w:val="22"/>
          <w:szCs w:val="22"/>
        </w:rPr>
        <w:t>s</w:t>
      </w:r>
      <w:r w:rsidR="0024507D" w:rsidRPr="000A79C4">
        <w:rPr>
          <w:rFonts w:ascii="Arial" w:hAnsi="Arial" w:cs="Arial"/>
          <w:sz w:val="22"/>
          <w:szCs w:val="22"/>
        </w:rPr>
        <w:t xml:space="preserve"> </w:t>
      </w:r>
      <w:r w:rsidR="00977BD4" w:rsidRPr="000A79C4">
        <w:rPr>
          <w:rFonts w:ascii="Arial" w:hAnsi="Arial" w:cs="Arial"/>
          <w:sz w:val="22"/>
          <w:szCs w:val="22"/>
        </w:rPr>
        <w:t xml:space="preserve"> </w:t>
      </w:r>
      <w:r w:rsidR="0024507D" w:rsidRPr="000A79C4">
        <w:rPr>
          <w:rFonts w:ascii="Arial" w:hAnsi="Arial" w:cs="Arial"/>
          <w:sz w:val="22"/>
          <w:szCs w:val="22"/>
        </w:rPr>
        <w:t>trata</w:t>
      </w:r>
      <w:r w:rsidR="00413598" w:rsidRPr="000A79C4">
        <w:rPr>
          <w:rFonts w:ascii="Arial" w:hAnsi="Arial" w:cs="Arial"/>
          <w:sz w:val="22"/>
          <w:szCs w:val="22"/>
        </w:rPr>
        <w:t>n</w:t>
      </w:r>
      <w:r w:rsidR="0024507D" w:rsidRPr="000A79C4">
        <w:rPr>
          <w:rFonts w:ascii="Arial" w:hAnsi="Arial" w:cs="Arial"/>
          <w:sz w:val="22"/>
          <w:szCs w:val="22"/>
        </w:rPr>
        <w:t xml:space="preserve"> de interactuar con un mozo</w:t>
      </w:r>
      <w:r w:rsidR="00113048" w:rsidRPr="000A79C4">
        <w:rPr>
          <w:rFonts w:ascii="Arial" w:hAnsi="Arial" w:cs="Arial"/>
          <w:sz w:val="22"/>
          <w:szCs w:val="22"/>
        </w:rPr>
        <w:t xml:space="preserve"> que no está preparado p</w:t>
      </w:r>
      <w:r w:rsidR="00A938C6">
        <w:rPr>
          <w:rFonts w:ascii="Arial" w:hAnsi="Arial" w:cs="Arial"/>
          <w:sz w:val="22"/>
          <w:szCs w:val="22"/>
        </w:rPr>
        <w:t>ara brindar servicios a</w:t>
      </w:r>
      <w:r w:rsidR="00113048" w:rsidRPr="000A79C4">
        <w:rPr>
          <w:rFonts w:ascii="Arial" w:hAnsi="Arial" w:cs="Arial"/>
          <w:sz w:val="22"/>
          <w:szCs w:val="22"/>
        </w:rPr>
        <w:t xml:space="preserve"> </w:t>
      </w:r>
      <w:r w:rsidR="000A79C4" w:rsidRPr="000A79C4">
        <w:rPr>
          <w:rFonts w:ascii="Arial" w:hAnsi="Arial" w:cs="Arial"/>
          <w:sz w:val="22"/>
          <w:szCs w:val="22"/>
        </w:rPr>
        <w:t>personas sordas e hipoacúsicas</w:t>
      </w:r>
      <w:r w:rsidR="000412F5">
        <w:rPr>
          <w:rFonts w:ascii="Arial" w:hAnsi="Arial" w:cs="Arial"/>
          <w:sz w:val="22"/>
          <w:szCs w:val="22"/>
        </w:rPr>
        <w:t xml:space="preserve"> graves</w:t>
      </w:r>
      <w:r w:rsidR="00113048" w:rsidRPr="000A79C4">
        <w:rPr>
          <w:rFonts w:ascii="Arial" w:hAnsi="Arial" w:cs="Arial"/>
          <w:sz w:val="22"/>
          <w:szCs w:val="22"/>
        </w:rPr>
        <w:t>. Por</w:t>
      </w:r>
      <w:r w:rsidR="00476D84" w:rsidRPr="000A79C4">
        <w:rPr>
          <w:rFonts w:ascii="Arial" w:hAnsi="Arial" w:cs="Arial"/>
          <w:sz w:val="22"/>
          <w:szCs w:val="22"/>
        </w:rPr>
        <w:t xml:space="preserve"> las dificultades de comunicación, </w:t>
      </w:r>
      <w:r w:rsidR="000A79C4" w:rsidRPr="000A79C4">
        <w:rPr>
          <w:rFonts w:ascii="Arial" w:hAnsi="Arial" w:cs="Arial"/>
          <w:sz w:val="22"/>
          <w:szCs w:val="22"/>
        </w:rPr>
        <w:t>las mismas requieren dependencia de f</w:t>
      </w:r>
      <w:r w:rsidR="00B20F45">
        <w:rPr>
          <w:rFonts w:ascii="Arial" w:hAnsi="Arial" w:cs="Arial"/>
          <w:sz w:val="22"/>
          <w:szCs w:val="22"/>
        </w:rPr>
        <w:t>ami</w:t>
      </w:r>
      <w:r w:rsidR="000A79C4" w:rsidRPr="000A79C4">
        <w:rPr>
          <w:rFonts w:ascii="Arial" w:hAnsi="Arial" w:cs="Arial"/>
          <w:sz w:val="22"/>
          <w:szCs w:val="22"/>
        </w:rPr>
        <w:t xml:space="preserve">liares y amigos que cumplan el rol de interpretes para poder evitar el problema de comunicación. </w:t>
      </w:r>
    </w:p>
    <w:p w:rsidR="00D91D98" w:rsidRPr="000A79C4" w:rsidRDefault="007F0663" w:rsidP="000A79C4">
      <w:pPr>
        <w:pStyle w:val="Textocomentario"/>
        <w:spacing w:line="360" w:lineRule="auto"/>
        <w:jc w:val="both"/>
        <w:rPr>
          <w:rFonts w:ascii="Arial" w:hAnsi="Arial" w:cs="Arial"/>
          <w:sz w:val="22"/>
          <w:szCs w:val="22"/>
          <w:lang w:eastAsia="es-AR"/>
        </w:rPr>
      </w:pPr>
      <w:r w:rsidRPr="000A79C4">
        <w:rPr>
          <w:rFonts w:ascii="Arial" w:hAnsi="Arial" w:cs="Arial"/>
          <w:sz w:val="22"/>
          <w:szCs w:val="22"/>
        </w:rPr>
        <w:t xml:space="preserve">En la actualidad </w:t>
      </w:r>
      <w:r w:rsidR="007C5B39">
        <w:rPr>
          <w:rFonts w:ascii="Arial" w:hAnsi="Arial" w:cs="Arial"/>
          <w:sz w:val="22"/>
          <w:szCs w:val="22"/>
        </w:rPr>
        <w:t>se vive</w:t>
      </w:r>
      <w:r w:rsidRPr="000A79C4">
        <w:rPr>
          <w:rFonts w:ascii="Arial" w:hAnsi="Arial" w:cs="Arial"/>
          <w:sz w:val="22"/>
          <w:szCs w:val="22"/>
        </w:rPr>
        <w:t xml:space="preserve"> en un mundo gobernado por la</w:t>
      </w:r>
      <w:r w:rsidR="00EE647D" w:rsidRPr="000A79C4">
        <w:rPr>
          <w:rFonts w:ascii="Arial" w:hAnsi="Arial" w:cs="Arial"/>
          <w:sz w:val="22"/>
          <w:szCs w:val="22"/>
        </w:rPr>
        <w:t>s</w:t>
      </w:r>
      <w:r w:rsidR="000C6578" w:rsidRPr="000A79C4">
        <w:rPr>
          <w:rFonts w:ascii="Arial" w:hAnsi="Arial" w:cs="Arial"/>
          <w:sz w:val="22"/>
          <w:szCs w:val="22"/>
        </w:rPr>
        <w:t xml:space="preserve"> tecnología</w:t>
      </w:r>
      <w:r w:rsidR="00E37DE4">
        <w:rPr>
          <w:rFonts w:ascii="Arial" w:hAnsi="Arial" w:cs="Arial"/>
          <w:sz w:val="22"/>
          <w:szCs w:val="22"/>
        </w:rPr>
        <w:t>s, que</w:t>
      </w:r>
      <w:r w:rsidR="000C6578" w:rsidRPr="000A79C4">
        <w:rPr>
          <w:rFonts w:ascii="Arial" w:hAnsi="Arial" w:cs="Arial"/>
          <w:sz w:val="22"/>
          <w:szCs w:val="22"/>
        </w:rPr>
        <w:t xml:space="preserve"> facilitan </w:t>
      </w:r>
      <w:r w:rsidR="002578DC">
        <w:rPr>
          <w:rFonts w:ascii="Arial" w:hAnsi="Arial" w:cs="Arial"/>
          <w:sz w:val="22"/>
          <w:szCs w:val="22"/>
        </w:rPr>
        <w:t xml:space="preserve">las tareas </w:t>
      </w:r>
      <w:r w:rsidR="00082FE2">
        <w:rPr>
          <w:rFonts w:ascii="Arial" w:hAnsi="Arial" w:cs="Arial"/>
          <w:sz w:val="22"/>
          <w:szCs w:val="22"/>
        </w:rPr>
        <w:t>realizadas</w:t>
      </w:r>
      <w:r w:rsidRPr="000A79C4">
        <w:rPr>
          <w:rFonts w:ascii="Arial" w:hAnsi="Arial" w:cs="Arial"/>
          <w:sz w:val="22"/>
          <w:szCs w:val="22"/>
        </w:rPr>
        <w:t xml:space="preserve"> diariamente. Una de las tecnologías más consumidas en los últimos años son los dispositivos móviles, como las tablet</w:t>
      </w:r>
      <w:r w:rsidR="00EE647D" w:rsidRPr="000A79C4">
        <w:rPr>
          <w:rFonts w:ascii="Arial" w:hAnsi="Arial" w:cs="Arial"/>
          <w:sz w:val="22"/>
          <w:szCs w:val="22"/>
        </w:rPr>
        <w:t>s</w:t>
      </w:r>
      <w:r w:rsidRPr="000A79C4">
        <w:rPr>
          <w:rFonts w:ascii="Arial" w:hAnsi="Arial" w:cs="Arial"/>
          <w:sz w:val="22"/>
          <w:szCs w:val="22"/>
        </w:rPr>
        <w:t xml:space="preserve"> y los celulares, que gracias a su fácil uso y acceso a internet abren un mundo </w:t>
      </w:r>
      <w:r w:rsidR="00AA7479" w:rsidRPr="000A79C4">
        <w:rPr>
          <w:rFonts w:ascii="Arial" w:hAnsi="Arial" w:cs="Arial"/>
          <w:sz w:val="22"/>
          <w:szCs w:val="22"/>
        </w:rPr>
        <w:t>de oportunidades</w:t>
      </w:r>
      <w:r w:rsidR="00EE647D" w:rsidRPr="000A79C4">
        <w:rPr>
          <w:rFonts w:ascii="Arial" w:hAnsi="Arial" w:cs="Arial"/>
          <w:sz w:val="22"/>
          <w:szCs w:val="22"/>
        </w:rPr>
        <w:t xml:space="preserve"> a las </w:t>
      </w:r>
      <w:r w:rsidR="000A79C4" w:rsidRPr="000A79C4">
        <w:rPr>
          <w:rFonts w:ascii="Arial" w:hAnsi="Arial" w:cs="Arial"/>
          <w:sz w:val="22"/>
          <w:szCs w:val="22"/>
        </w:rPr>
        <w:t>personas en general y en particular a las personas con discapacidad</w:t>
      </w:r>
      <w:r w:rsidR="000129BD" w:rsidRPr="000A79C4">
        <w:rPr>
          <w:rFonts w:ascii="Arial" w:hAnsi="Arial" w:cs="Arial"/>
          <w:sz w:val="22"/>
          <w:szCs w:val="22"/>
        </w:rPr>
        <w:t>.</w:t>
      </w:r>
      <w:r w:rsidR="00663BA2" w:rsidRPr="000A79C4">
        <w:rPr>
          <w:rFonts w:ascii="Arial" w:hAnsi="Arial" w:cs="Arial"/>
          <w:sz w:val="22"/>
          <w:szCs w:val="22"/>
        </w:rPr>
        <w:t xml:space="preserve"> </w:t>
      </w:r>
      <w:r w:rsidR="000129BD" w:rsidRPr="000A79C4">
        <w:rPr>
          <w:rFonts w:ascii="Arial" w:hAnsi="Arial" w:cs="Arial"/>
          <w:sz w:val="22"/>
          <w:szCs w:val="22"/>
        </w:rPr>
        <w:t xml:space="preserve">Estos dispositivos </w:t>
      </w:r>
      <w:r w:rsidR="00C854BF">
        <w:rPr>
          <w:rFonts w:ascii="Arial" w:hAnsi="Arial" w:cs="Arial"/>
          <w:sz w:val="22"/>
          <w:szCs w:val="22"/>
        </w:rPr>
        <w:t xml:space="preserve">permitieron </w:t>
      </w:r>
      <w:r w:rsidR="00C854BF">
        <w:rPr>
          <w:rFonts w:ascii="Arial" w:hAnsi="Arial" w:cs="Arial"/>
          <w:sz w:val="22"/>
          <w:szCs w:val="22"/>
        </w:rPr>
        <w:lastRenderedPageBreak/>
        <w:t xml:space="preserve">el </w:t>
      </w:r>
      <w:r w:rsidR="000129BD" w:rsidRPr="000A79C4">
        <w:rPr>
          <w:rFonts w:ascii="Arial" w:hAnsi="Arial" w:cs="Arial"/>
          <w:sz w:val="22"/>
          <w:szCs w:val="22"/>
        </w:rPr>
        <w:t>paso a la utilización de Realidad Aumentada que combinan elementos de la realidad con información visual para crear una realidad mixta en tiempo real</w:t>
      </w:r>
      <w:r w:rsidR="000129BD" w:rsidRPr="000A79C4">
        <w:rPr>
          <w:rFonts w:ascii="Arial" w:hAnsi="Arial" w:cs="Arial"/>
          <w:sz w:val="22"/>
          <w:szCs w:val="22"/>
          <w:vertAlign w:val="superscript"/>
        </w:rPr>
        <w:t>(1)</w:t>
      </w:r>
      <w:r w:rsidR="000129BD" w:rsidRPr="000A79C4">
        <w:rPr>
          <w:rFonts w:ascii="Arial" w:hAnsi="Arial" w:cs="Arial"/>
          <w:sz w:val="22"/>
          <w:szCs w:val="22"/>
        </w:rPr>
        <w:t>.</w:t>
      </w:r>
      <w:r w:rsidR="00663BA2" w:rsidRPr="000A79C4">
        <w:rPr>
          <w:rFonts w:ascii="Arial" w:hAnsi="Arial" w:cs="Arial"/>
          <w:sz w:val="22"/>
          <w:szCs w:val="22"/>
        </w:rPr>
        <w:t xml:space="preserve"> </w:t>
      </w:r>
      <w:r w:rsidR="00D96AAB" w:rsidRPr="000A79C4">
        <w:rPr>
          <w:rFonts w:ascii="Arial" w:hAnsi="Arial" w:cs="Arial"/>
          <w:bCs/>
          <w:sz w:val="22"/>
          <w:szCs w:val="22"/>
        </w:rPr>
        <w:t xml:space="preserve">Esta </w:t>
      </w:r>
      <w:r w:rsidR="00D96AAB" w:rsidRPr="000A79C4">
        <w:rPr>
          <w:rFonts w:ascii="Arial" w:hAnsi="Arial" w:cs="Arial"/>
          <w:sz w:val="22"/>
          <w:szCs w:val="22"/>
        </w:rPr>
        <w:t>tecnología utiliza técnicas de reconocimiento de formas y visualización 3D para añadir virtualidad a una imagen real de forma coherente y en función de la localización de la escena real</w:t>
      </w:r>
      <w:r w:rsidR="00007170" w:rsidRPr="000A79C4">
        <w:rPr>
          <w:rFonts w:ascii="Arial" w:hAnsi="Arial" w:cs="Arial"/>
          <w:sz w:val="22"/>
          <w:szCs w:val="22"/>
          <w:lang w:eastAsia="es-AR"/>
        </w:rPr>
        <w:t xml:space="preserve"> [Mamolar, 2012].</w:t>
      </w:r>
    </w:p>
    <w:p w:rsidR="005C5311" w:rsidRDefault="005C5311" w:rsidP="005C5311">
      <w:pPr>
        <w:pStyle w:val="Default"/>
        <w:spacing w:line="360" w:lineRule="auto"/>
        <w:contextualSpacing/>
        <w:jc w:val="center"/>
        <w:rPr>
          <w:rFonts w:ascii="Arial" w:eastAsia="Times New Roman" w:hAnsi="Arial" w:cs="Arial"/>
          <w:lang w:eastAsia="es-AR"/>
        </w:rPr>
      </w:pPr>
      <w:r w:rsidRPr="005C5311">
        <w:rPr>
          <w:rFonts w:ascii="Arial" w:eastAsia="Times New Roman" w:hAnsi="Arial" w:cs="Arial"/>
          <w:noProof/>
          <w:lang w:val="es-ES" w:eastAsia="es-ES"/>
        </w:rPr>
        <w:drawing>
          <wp:inline distT="0" distB="0" distL="0" distR="0">
            <wp:extent cx="4587586" cy="2595549"/>
            <wp:effectExtent l="19050" t="0" r="3464" b="0"/>
            <wp:docPr id="1" name="Imagen 1" descr="http://www.pdxstudio.com/wp-content/uploads/2012/09/libro-aula-futuro-realidad-au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dxstudio.com/wp-content/uploads/2012/09/libro-aula-futuro-realidad-aumentada.png"/>
                    <pic:cNvPicPr>
                      <a:picLocks noChangeAspect="1" noChangeArrowheads="1"/>
                    </pic:cNvPicPr>
                  </pic:nvPicPr>
                  <pic:blipFill>
                    <a:blip r:embed="rId9"/>
                    <a:srcRect/>
                    <a:stretch>
                      <a:fillRect/>
                    </a:stretch>
                  </pic:blipFill>
                  <pic:spPr bwMode="auto">
                    <a:xfrm>
                      <a:off x="0" y="0"/>
                      <a:ext cx="4589254" cy="2596493"/>
                    </a:xfrm>
                    <a:prstGeom prst="rect">
                      <a:avLst/>
                    </a:prstGeom>
                    <a:noFill/>
                    <a:ln w="9525">
                      <a:noFill/>
                      <a:miter lim="800000"/>
                      <a:headEnd/>
                      <a:tailEnd/>
                    </a:ln>
                  </pic:spPr>
                </pic:pic>
              </a:graphicData>
            </a:graphic>
          </wp:inline>
        </w:drawing>
      </w:r>
    </w:p>
    <w:p w:rsidR="005C5311" w:rsidRDefault="005C5311" w:rsidP="005C5311">
      <w:pPr>
        <w:pStyle w:val="Default"/>
        <w:spacing w:line="360" w:lineRule="auto"/>
        <w:contextualSpacing/>
        <w:jc w:val="center"/>
        <w:rPr>
          <w:rFonts w:ascii="Arial" w:hAnsi="Arial" w:cs="Arial"/>
          <w:sz w:val="22"/>
          <w:szCs w:val="22"/>
        </w:rPr>
      </w:pPr>
      <w:r>
        <w:rPr>
          <w:rFonts w:ascii="Arial" w:hAnsi="Arial" w:cs="Arial"/>
          <w:sz w:val="22"/>
          <w:szCs w:val="22"/>
        </w:rPr>
        <w:t>Imagen 1</w:t>
      </w:r>
    </w:p>
    <w:p w:rsidR="00E877EA" w:rsidRDefault="00A938C6" w:rsidP="00ED4989">
      <w:pPr>
        <w:pStyle w:val="Default"/>
        <w:spacing w:line="360" w:lineRule="auto"/>
        <w:contextualSpacing/>
        <w:jc w:val="both"/>
        <w:rPr>
          <w:rFonts w:ascii="Arial" w:hAnsi="Arial" w:cs="Arial"/>
          <w:color w:val="auto"/>
          <w:sz w:val="22"/>
          <w:szCs w:val="22"/>
        </w:rPr>
      </w:pPr>
      <w:r>
        <w:rPr>
          <w:rFonts w:ascii="Arial" w:hAnsi="Arial" w:cs="Arial"/>
          <w:color w:val="auto"/>
          <w:sz w:val="22"/>
          <w:szCs w:val="22"/>
        </w:rPr>
        <w:t>Hac</w:t>
      </w:r>
      <w:r w:rsidR="00DB19E8" w:rsidRPr="00636FB3">
        <w:rPr>
          <w:rFonts w:ascii="Arial" w:hAnsi="Arial" w:cs="Arial"/>
          <w:color w:val="auto"/>
          <w:sz w:val="22"/>
          <w:szCs w:val="22"/>
        </w:rPr>
        <w:t xml:space="preserve">iendo uso de las nuevas tecnologías </w:t>
      </w:r>
      <w:r w:rsidR="00CF00F6" w:rsidRPr="00636FB3">
        <w:rPr>
          <w:rFonts w:ascii="Arial" w:hAnsi="Arial" w:cs="Arial"/>
          <w:color w:val="auto"/>
          <w:sz w:val="22"/>
          <w:szCs w:val="22"/>
        </w:rPr>
        <w:t>en</w:t>
      </w:r>
      <w:r w:rsidR="00DB19E8" w:rsidRPr="00636FB3">
        <w:rPr>
          <w:rFonts w:ascii="Arial" w:hAnsi="Arial" w:cs="Arial"/>
          <w:color w:val="auto"/>
          <w:sz w:val="22"/>
          <w:szCs w:val="22"/>
        </w:rPr>
        <w:t xml:space="preserve"> </w:t>
      </w:r>
      <w:r w:rsidR="00663BA2" w:rsidRPr="00636FB3">
        <w:rPr>
          <w:rFonts w:ascii="Arial" w:hAnsi="Arial" w:cs="Arial"/>
          <w:color w:val="auto"/>
          <w:sz w:val="22"/>
          <w:szCs w:val="22"/>
        </w:rPr>
        <w:t>dispositivo</w:t>
      </w:r>
      <w:r w:rsidR="00DB19E8" w:rsidRPr="00636FB3">
        <w:rPr>
          <w:rFonts w:ascii="Arial" w:hAnsi="Arial" w:cs="Arial"/>
          <w:color w:val="auto"/>
          <w:sz w:val="22"/>
          <w:szCs w:val="22"/>
        </w:rPr>
        <w:t>s móviles y de la</w:t>
      </w:r>
      <w:r w:rsidR="00002705" w:rsidRPr="00636FB3">
        <w:rPr>
          <w:rFonts w:ascii="Arial" w:hAnsi="Arial" w:cs="Arial"/>
          <w:color w:val="auto"/>
          <w:sz w:val="22"/>
          <w:szCs w:val="22"/>
        </w:rPr>
        <w:t xml:space="preserve"> realidad a</w:t>
      </w:r>
      <w:r w:rsidR="00663BA2" w:rsidRPr="00636FB3">
        <w:rPr>
          <w:rFonts w:ascii="Arial" w:hAnsi="Arial" w:cs="Arial"/>
          <w:color w:val="auto"/>
          <w:sz w:val="22"/>
          <w:szCs w:val="22"/>
        </w:rPr>
        <w:t xml:space="preserve">umentada, </w:t>
      </w:r>
      <w:r w:rsidR="00DB19E8" w:rsidRPr="00636FB3">
        <w:rPr>
          <w:rFonts w:ascii="Arial" w:hAnsi="Arial" w:cs="Arial"/>
          <w:color w:val="auto"/>
          <w:sz w:val="22"/>
          <w:szCs w:val="22"/>
        </w:rPr>
        <w:t xml:space="preserve">se propone en este proyecto realizar un prototipo para </w:t>
      </w:r>
      <w:r w:rsidR="00002705" w:rsidRPr="00636FB3">
        <w:rPr>
          <w:rFonts w:ascii="Arial" w:hAnsi="Arial" w:cs="Arial"/>
          <w:color w:val="auto"/>
          <w:sz w:val="22"/>
          <w:szCs w:val="22"/>
        </w:rPr>
        <w:t xml:space="preserve">lograr una </w:t>
      </w:r>
      <w:r w:rsidR="00663BA2" w:rsidRPr="00636FB3">
        <w:rPr>
          <w:rFonts w:ascii="Arial" w:hAnsi="Arial" w:cs="Arial"/>
          <w:color w:val="auto"/>
          <w:sz w:val="22"/>
          <w:szCs w:val="22"/>
        </w:rPr>
        <w:t>mayor i</w:t>
      </w:r>
      <w:r w:rsidR="00002705" w:rsidRPr="00636FB3">
        <w:rPr>
          <w:rFonts w:ascii="Arial" w:hAnsi="Arial" w:cs="Arial"/>
          <w:color w:val="auto"/>
          <w:sz w:val="22"/>
          <w:szCs w:val="22"/>
        </w:rPr>
        <w:t>ndependencia  en</w:t>
      </w:r>
      <w:r w:rsidR="00484330" w:rsidRPr="00636FB3">
        <w:rPr>
          <w:rFonts w:ascii="Arial" w:hAnsi="Arial" w:cs="Arial"/>
          <w:color w:val="auto"/>
          <w:sz w:val="22"/>
          <w:szCs w:val="22"/>
        </w:rPr>
        <w:t xml:space="preserve"> personas con </w:t>
      </w:r>
      <w:r w:rsidR="00C31E93" w:rsidRPr="00636FB3">
        <w:rPr>
          <w:rFonts w:ascii="Arial" w:hAnsi="Arial" w:cs="Arial"/>
          <w:color w:val="auto"/>
          <w:sz w:val="22"/>
          <w:szCs w:val="22"/>
        </w:rPr>
        <w:t>capacidad</w:t>
      </w:r>
      <w:r w:rsidR="00484330" w:rsidRPr="00636FB3">
        <w:rPr>
          <w:rFonts w:ascii="Arial" w:hAnsi="Arial" w:cs="Arial"/>
          <w:color w:val="auto"/>
          <w:sz w:val="22"/>
          <w:szCs w:val="22"/>
        </w:rPr>
        <w:t>es diferentes</w:t>
      </w:r>
      <w:r w:rsidR="00C31E93" w:rsidRPr="00636FB3">
        <w:rPr>
          <w:rFonts w:ascii="Arial" w:hAnsi="Arial" w:cs="Arial"/>
          <w:color w:val="auto"/>
          <w:sz w:val="22"/>
          <w:szCs w:val="22"/>
        </w:rPr>
        <w:t xml:space="preserve"> en</w:t>
      </w:r>
      <w:r w:rsidR="00002705" w:rsidRPr="00636FB3">
        <w:rPr>
          <w:rFonts w:ascii="Arial" w:hAnsi="Arial" w:cs="Arial"/>
          <w:color w:val="auto"/>
          <w:sz w:val="22"/>
          <w:szCs w:val="22"/>
        </w:rPr>
        <w:t xml:space="preserve"> los centros gas</w:t>
      </w:r>
      <w:r w:rsidR="00FF4A9F" w:rsidRPr="00636FB3">
        <w:rPr>
          <w:rFonts w:ascii="Arial" w:hAnsi="Arial" w:cs="Arial"/>
          <w:color w:val="auto"/>
          <w:sz w:val="22"/>
          <w:szCs w:val="22"/>
        </w:rPr>
        <w:t xml:space="preserve">tronómicos de nuestra localidad </w:t>
      </w:r>
      <w:r w:rsidR="00002705" w:rsidRPr="00636FB3">
        <w:rPr>
          <w:rFonts w:ascii="Arial" w:hAnsi="Arial" w:cs="Arial"/>
          <w:color w:val="auto"/>
          <w:sz w:val="22"/>
          <w:szCs w:val="22"/>
        </w:rPr>
        <w:t>sin necesidad de un intermediario</w:t>
      </w:r>
      <w:r w:rsidR="00636FB3" w:rsidRPr="00636FB3">
        <w:rPr>
          <w:rFonts w:ascii="Arial" w:hAnsi="Arial" w:cs="Arial"/>
          <w:color w:val="auto"/>
          <w:sz w:val="22"/>
          <w:szCs w:val="22"/>
        </w:rPr>
        <w:t xml:space="preserve"> </w:t>
      </w:r>
      <w:r w:rsidR="00636FB3" w:rsidRPr="00636FB3">
        <w:rPr>
          <w:rFonts w:ascii="Arial" w:hAnsi="Arial" w:cs="Arial"/>
          <w:sz w:val="22"/>
          <w:szCs w:val="22"/>
        </w:rPr>
        <w:t>y aprovechando el uso de iconos y pictogramas que forman parte de la metodología para personas sordas e hipoacusicas graves</w:t>
      </w:r>
      <w:r w:rsidR="00002705" w:rsidRPr="00636FB3">
        <w:rPr>
          <w:rFonts w:ascii="Arial" w:hAnsi="Arial" w:cs="Arial"/>
          <w:color w:val="auto"/>
          <w:sz w:val="22"/>
          <w:szCs w:val="22"/>
        </w:rPr>
        <w:t>.</w:t>
      </w:r>
    </w:p>
    <w:p w:rsidR="00ED4989" w:rsidRPr="00ED4989" w:rsidRDefault="00ED4989" w:rsidP="00ED4989">
      <w:pPr>
        <w:pStyle w:val="Default"/>
        <w:spacing w:line="360" w:lineRule="auto"/>
        <w:contextualSpacing/>
        <w:jc w:val="both"/>
        <w:rPr>
          <w:rFonts w:ascii="Arial" w:hAnsi="Arial" w:cs="Arial"/>
          <w:color w:val="auto"/>
          <w:sz w:val="22"/>
          <w:szCs w:val="22"/>
        </w:rPr>
      </w:pPr>
    </w:p>
    <w:p w:rsidR="00B62ABB" w:rsidRPr="004445B3" w:rsidRDefault="00C40955" w:rsidP="00BE6026">
      <w:pPr>
        <w:rPr>
          <w:rFonts w:ascii="Arial" w:hAnsi="Arial" w:cs="Arial"/>
          <w:b/>
          <w:u w:val="single"/>
        </w:rPr>
      </w:pPr>
      <w:r w:rsidRPr="004445B3">
        <w:rPr>
          <w:rFonts w:ascii="Arial" w:hAnsi="Arial" w:cs="Arial"/>
          <w:b/>
          <w:u w:val="single"/>
        </w:rPr>
        <w:t>ANTECEDENTES</w:t>
      </w:r>
    </w:p>
    <w:p w:rsidR="00124B98" w:rsidRPr="00F76724" w:rsidRDefault="00124B98" w:rsidP="001277DF">
      <w:pPr>
        <w:pStyle w:val="NormalWeb"/>
        <w:spacing w:line="360" w:lineRule="auto"/>
        <w:contextualSpacing/>
        <w:jc w:val="both"/>
        <w:rPr>
          <w:rStyle w:val="Textoennegrita"/>
          <w:rFonts w:ascii="Arial" w:hAnsi="Arial" w:cs="Arial"/>
          <w:sz w:val="22"/>
          <w:szCs w:val="22"/>
        </w:rPr>
      </w:pPr>
      <w:r w:rsidRPr="00F76724">
        <w:rPr>
          <w:rFonts w:ascii="Arial" w:hAnsi="Arial" w:cs="Arial"/>
          <w:sz w:val="22"/>
          <w:szCs w:val="22"/>
        </w:rPr>
        <w:t>Hasta ahora, la mayoría de los proyectos o productos de realidad aumentada que se han dado a conocer en ferias o que han llegado al mercado están enfocados a los videojuegos, al turismo o a la publicidad</w:t>
      </w:r>
      <w:r w:rsidR="00C40955" w:rsidRPr="00F76724">
        <w:rPr>
          <w:rFonts w:ascii="Arial" w:hAnsi="Arial" w:cs="Arial"/>
          <w:sz w:val="22"/>
          <w:szCs w:val="22"/>
        </w:rPr>
        <w:t>. Son pocas</w:t>
      </w:r>
      <w:r w:rsidR="00477533" w:rsidRPr="00F76724">
        <w:rPr>
          <w:rFonts w:ascii="Arial" w:hAnsi="Arial" w:cs="Arial"/>
          <w:sz w:val="22"/>
          <w:szCs w:val="22"/>
        </w:rPr>
        <w:t xml:space="preserve"> las empresas que desarrollaron aplicaciones</w:t>
      </w:r>
      <w:r w:rsidR="00AF5C11">
        <w:rPr>
          <w:rFonts w:ascii="Arial" w:hAnsi="Arial" w:cs="Arial"/>
          <w:sz w:val="22"/>
          <w:szCs w:val="22"/>
        </w:rPr>
        <w:t xml:space="preserve"> destinadas</w:t>
      </w:r>
      <w:r w:rsidR="00C40955" w:rsidRPr="00F76724">
        <w:rPr>
          <w:rFonts w:ascii="Arial" w:hAnsi="Arial" w:cs="Arial"/>
          <w:sz w:val="22"/>
          <w:szCs w:val="22"/>
        </w:rPr>
        <w:t xml:space="preserve"> </w:t>
      </w:r>
      <w:r w:rsidR="00477533" w:rsidRPr="00F76724">
        <w:rPr>
          <w:rFonts w:ascii="Arial" w:hAnsi="Arial" w:cs="Arial"/>
          <w:sz w:val="22"/>
          <w:szCs w:val="22"/>
        </w:rPr>
        <w:t xml:space="preserve">a </w:t>
      </w:r>
      <w:r w:rsidR="00484330">
        <w:rPr>
          <w:rFonts w:ascii="Arial" w:hAnsi="Arial" w:cs="Arial"/>
          <w:sz w:val="22"/>
          <w:szCs w:val="22"/>
        </w:rPr>
        <w:t xml:space="preserve">ayudar a personas con </w:t>
      </w:r>
      <w:r w:rsidR="00C40955" w:rsidRPr="00F76724">
        <w:rPr>
          <w:rFonts w:ascii="Arial" w:hAnsi="Arial" w:cs="Arial"/>
          <w:sz w:val="22"/>
          <w:szCs w:val="22"/>
        </w:rPr>
        <w:t>capacidad</w:t>
      </w:r>
      <w:r w:rsidR="00484330">
        <w:rPr>
          <w:rFonts w:ascii="Arial" w:hAnsi="Arial" w:cs="Arial"/>
          <w:sz w:val="22"/>
          <w:szCs w:val="22"/>
        </w:rPr>
        <w:t>es diferentes</w:t>
      </w:r>
      <w:r w:rsidR="00477533" w:rsidRPr="00F76724">
        <w:rPr>
          <w:rFonts w:ascii="Arial" w:hAnsi="Arial" w:cs="Arial"/>
          <w:sz w:val="22"/>
          <w:szCs w:val="22"/>
        </w:rPr>
        <w:t>, se puede mencionar:</w:t>
      </w:r>
    </w:p>
    <w:p w:rsidR="003E2D6D" w:rsidRPr="00F76724" w:rsidRDefault="00477533" w:rsidP="001277DF">
      <w:pPr>
        <w:pStyle w:val="NormalWeb"/>
        <w:spacing w:line="360" w:lineRule="auto"/>
        <w:contextualSpacing/>
        <w:jc w:val="both"/>
        <w:rPr>
          <w:rFonts w:ascii="Arial" w:hAnsi="Arial" w:cs="Arial"/>
          <w:sz w:val="22"/>
          <w:szCs w:val="22"/>
        </w:rPr>
      </w:pP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accentac</w:t>
      </w:r>
      <w:r w:rsidRPr="00F76724">
        <w:rPr>
          <w:rStyle w:val="Textoennegrita"/>
          <w:rFonts w:ascii="Arial" w:hAnsi="Arial" w:cs="Arial"/>
          <w:sz w:val="22"/>
          <w:szCs w:val="22"/>
        </w:rPr>
        <w:t>”</w:t>
      </w:r>
      <w:r w:rsidR="003E2D6D" w:rsidRPr="00F76724">
        <w:rPr>
          <w:rStyle w:val="Textoennegrita"/>
          <w:rFonts w:ascii="Arial" w:hAnsi="Arial" w:cs="Arial"/>
          <w:b w:val="0"/>
          <w:sz w:val="22"/>
          <w:szCs w:val="22"/>
        </w:rPr>
        <w:t xml:space="preserve"> es una nueva aplicación móvil creada por</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Pixtorm</w:t>
      </w:r>
      <w:r w:rsidR="003E2D6D" w:rsidRPr="00F76724">
        <w:rPr>
          <w:rStyle w:val="Textoennegrita"/>
          <w:rFonts w:ascii="Arial" w:hAnsi="Arial" w:cs="Arial"/>
          <w:sz w:val="22"/>
          <w:szCs w:val="22"/>
        </w:rPr>
        <w:t xml:space="preserve"> </w:t>
      </w:r>
      <w:r w:rsidR="003E2D6D" w:rsidRPr="00F76724">
        <w:rPr>
          <w:rStyle w:val="Textoennegrita"/>
          <w:rFonts w:ascii="Arial" w:hAnsi="Arial" w:cs="Arial"/>
          <w:b w:val="0"/>
          <w:sz w:val="22"/>
          <w:szCs w:val="22"/>
        </w:rPr>
        <w:t xml:space="preserve">para mejorar la </w:t>
      </w:r>
      <w:r w:rsidR="000A07F7" w:rsidRPr="00F76724">
        <w:rPr>
          <w:rStyle w:val="Textoennegrita"/>
          <w:rFonts w:ascii="Arial" w:hAnsi="Arial" w:cs="Arial"/>
          <w:b w:val="0"/>
          <w:sz w:val="22"/>
          <w:szCs w:val="22"/>
        </w:rPr>
        <w:t>movilidad</w:t>
      </w:r>
      <w:r w:rsidR="003E2D6D" w:rsidRPr="00F76724">
        <w:rPr>
          <w:rStyle w:val="Textoennegrita"/>
          <w:rFonts w:ascii="Arial" w:hAnsi="Arial" w:cs="Arial"/>
          <w:b w:val="0"/>
          <w:sz w:val="22"/>
          <w:szCs w:val="22"/>
        </w:rPr>
        <w:t xml:space="preserve"> en Madrid</w:t>
      </w:r>
      <w:r w:rsidR="00327BFB" w:rsidRPr="00F76724">
        <w:rPr>
          <w:rStyle w:val="Textoennegrita"/>
          <w:rFonts w:ascii="Arial" w:hAnsi="Arial" w:cs="Arial"/>
          <w:sz w:val="22"/>
          <w:szCs w:val="22"/>
        </w:rPr>
        <w:t>.</w:t>
      </w:r>
      <w:r w:rsidR="00327BFB" w:rsidRPr="00F76724">
        <w:rPr>
          <w:rFonts w:ascii="Arial" w:hAnsi="Arial" w:cs="Arial"/>
          <w:sz w:val="22"/>
          <w:szCs w:val="22"/>
        </w:rPr>
        <w:t xml:space="preserve"> La aplicación accentac, de carácter gratuito, describe y sitúa los servicios necesarios para facilitar la accesibil</w:t>
      </w:r>
      <w:r w:rsidRPr="00F76724">
        <w:rPr>
          <w:rFonts w:ascii="Arial" w:hAnsi="Arial" w:cs="Arial"/>
          <w:sz w:val="22"/>
          <w:szCs w:val="22"/>
        </w:rPr>
        <w:t>idad y movilidad de los mismos en</w:t>
      </w:r>
      <w:r w:rsidR="00327BFB" w:rsidRPr="00F76724">
        <w:rPr>
          <w:rFonts w:ascii="Arial" w:hAnsi="Arial" w:cs="Arial"/>
          <w:sz w:val="22"/>
          <w:szCs w:val="22"/>
        </w:rPr>
        <w:t xml:space="preserve"> ra</w:t>
      </w:r>
      <w:r w:rsidRPr="00F76724">
        <w:rPr>
          <w:rFonts w:ascii="Arial" w:hAnsi="Arial" w:cs="Arial"/>
          <w:sz w:val="22"/>
          <w:szCs w:val="22"/>
        </w:rPr>
        <w:t>mpas, ascensores</w:t>
      </w:r>
      <w:r w:rsidR="00327BFB" w:rsidRPr="00F76724">
        <w:rPr>
          <w:rFonts w:ascii="Arial" w:hAnsi="Arial" w:cs="Arial"/>
          <w:sz w:val="22"/>
          <w:szCs w:val="22"/>
        </w:rPr>
        <w:t>, baños, accesos, salidas de em</w:t>
      </w:r>
      <w:r w:rsidRPr="00F76724">
        <w:rPr>
          <w:rFonts w:ascii="Arial" w:hAnsi="Arial" w:cs="Arial"/>
          <w:sz w:val="22"/>
          <w:szCs w:val="22"/>
        </w:rPr>
        <w:t>ergencia, puntos de información. Esta</w:t>
      </w:r>
      <w:r w:rsidR="00327BFB" w:rsidRPr="00F76724">
        <w:rPr>
          <w:rFonts w:ascii="Arial" w:hAnsi="Arial" w:cs="Arial"/>
          <w:sz w:val="22"/>
          <w:szCs w:val="22"/>
        </w:rPr>
        <w:t xml:space="preserve"> aplicación </w:t>
      </w:r>
      <w:r w:rsidRPr="00F76724">
        <w:rPr>
          <w:rFonts w:ascii="Arial" w:hAnsi="Arial" w:cs="Arial"/>
          <w:sz w:val="22"/>
          <w:szCs w:val="22"/>
        </w:rPr>
        <w:t xml:space="preserve">es </w:t>
      </w:r>
      <w:r w:rsidR="00327BFB" w:rsidRPr="00F76724">
        <w:rPr>
          <w:rFonts w:ascii="Arial" w:hAnsi="Arial" w:cs="Arial"/>
          <w:sz w:val="22"/>
          <w:szCs w:val="22"/>
        </w:rPr>
        <w:t>muy útil para los ciudadanos con discapacidad visual, auditiva o con dificultades de movilidad que necesiten un apoyo al estar en un nuevo entorno</w:t>
      </w:r>
      <w:r w:rsidR="00424A03" w:rsidRPr="00424A03">
        <w:rPr>
          <w:rFonts w:ascii="Arial" w:hAnsi="Arial" w:cs="Arial"/>
          <w:sz w:val="22"/>
          <w:szCs w:val="22"/>
          <w:vertAlign w:val="superscript"/>
        </w:rPr>
        <w:t>(</w:t>
      </w:r>
      <w:ins w:id="0" w:author="Reinoso elizabeth" w:date="2013-10-22T08:12:00Z">
        <w:r w:rsidR="004646CA">
          <w:rPr>
            <w:rFonts w:ascii="Arial" w:hAnsi="Arial" w:cs="Arial"/>
            <w:sz w:val="22"/>
            <w:szCs w:val="22"/>
            <w:vertAlign w:val="superscript"/>
          </w:rPr>
          <w:t>2</w:t>
        </w:r>
      </w:ins>
      <w:r w:rsidR="00424A03" w:rsidRPr="00424A03">
        <w:rPr>
          <w:rFonts w:ascii="Arial" w:hAnsi="Arial" w:cs="Arial"/>
          <w:sz w:val="22"/>
          <w:szCs w:val="22"/>
          <w:vertAlign w:val="superscript"/>
        </w:rPr>
        <w:t>)</w:t>
      </w:r>
      <w:r w:rsidR="00327BFB" w:rsidRPr="00F76724">
        <w:rPr>
          <w:rFonts w:ascii="Arial" w:hAnsi="Arial" w:cs="Arial"/>
          <w:sz w:val="22"/>
          <w:szCs w:val="22"/>
        </w:rPr>
        <w:t>.</w:t>
      </w:r>
    </w:p>
    <w:p w:rsidR="00477533" w:rsidRPr="00F76724" w:rsidRDefault="002578DC" w:rsidP="001277DF">
      <w:pPr>
        <w:pStyle w:val="NormalWeb"/>
        <w:spacing w:line="360" w:lineRule="auto"/>
        <w:contextualSpacing/>
        <w:jc w:val="both"/>
        <w:rPr>
          <w:rFonts w:ascii="Arial" w:hAnsi="Arial" w:cs="Arial"/>
          <w:sz w:val="22"/>
          <w:szCs w:val="22"/>
        </w:rPr>
      </w:pPr>
      <w:r>
        <w:rPr>
          <w:rFonts w:ascii="Arial" w:hAnsi="Arial" w:cs="Arial"/>
          <w:sz w:val="22"/>
          <w:szCs w:val="22"/>
        </w:rPr>
        <w:lastRenderedPageBreak/>
        <w:t xml:space="preserve">En el ámbito </w:t>
      </w:r>
      <w:r w:rsidR="00327BFB" w:rsidRPr="00F76724">
        <w:rPr>
          <w:rFonts w:ascii="Arial" w:hAnsi="Arial" w:cs="Arial"/>
          <w:sz w:val="22"/>
          <w:szCs w:val="22"/>
        </w:rPr>
        <w:t>de</w:t>
      </w:r>
      <w:r>
        <w:rPr>
          <w:rFonts w:ascii="Arial" w:hAnsi="Arial" w:cs="Arial"/>
          <w:sz w:val="22"/>
          <w:szCs w:val="22"/>
        </w:rPr>
        <w:t>l</w:t>
      </w:r>
      <w:r w:rsidR="00327BFB" w:rsidRPr="00F76724">
        <w:rPr>
          <w:rFonts w:ascii="Arial" w:hAnsi="Arial" w:cs="Arial"/>
          <w:sz w:val="22"/>
          <w:szCs w:val="22"/>
        </w:rPr>
        <w:t xml:space="preserve"> cine, hay que destacar que en el Instituto de Desarrollo Tecnológico y Promoción de la Innovación de la Universidad Carlos III de Madrid se ha desarrollado la aplicación ‘Whatscine’; un sistema de accesibilidad de bajo coste para cine digital que muestra audio</w:t>
      </w:r>
      <w:r w:rsidR="0043442F">
        <w:rPr>
          <w:rFonts w:ascii="Arial" w:hAnsi="Arial" w:cs="Arial"/>
          <w:sz w:val="22"/>
          <w:szCs w:val="22"/>
        </w:rPr>
        <w:t xml:space="preserve"> </w:t>
      </w:r>
      <w:r w:rsidR="00327BFB" w:rsidRPr="00F76724">
        <w:rPr>
          <w:rFonts w:ascii="Arial" w:hAnsi="Arial" w:cs="Arial"/>
          <w:sz w:val="22"/>
          <w:szCs w:val="22"/>
        </w:rPr>
        <w:t>descripciones, subtitulado y traducción al lenguaje de signos</w:t>
      </w:r>
      <w:r w:rsidR="00477533" w:rsidRPr="00F76724">
        <w:rPr>
          <w:rFonts w:ascii="Arial" w:hAnsi="Arial" w:cs="Arial"/>
          <w:sz w:val="22"/>
          <w:szCs w:val="22"/>
        </w:rPr>
        <w:t xml:space="preserve"> de las películas para ayudar a las personas con discapacidad auditiva y visual</w:t>
      </w:r>
      <w:r w:rsidR="00424A03" w:rsidRPr="00424A03">
        <w:rPr>
          <w:rFonts w:ascii="Arial" w:hAnsi="Arial" w:cs="Arial"/>
          <w:sz w:val="22"/>
          <w:szCs w:val="22"/>
          <w:vertAlign w:val="superscript"/>
        </w:rPr>
        <w:t>(</w:t>
      </w:r>
      <w:ins w:id="1" w:author="Reinoso elizabeth" w:date="2013-10-22T08:13:00Z">
        <w:r w:rsidR="004646CA">
          <w:rPr>
            <w:rFonts w:ascii="Arial" w:hAnsi="Arial" w:cs="Arial"/>
            <w:sz w:val="22"/>
            <w:szCs w:val="22"/>
            <w:vertAlign w:val="superscript"/>
          </w:rPr>
          <w:t>3</w:t>
        </w:r>
      </w:ins>
      <w:r w:rsidR="00424A03" w:rsidRPr="00424A03">
        <w:rPr>
          <w:rFonts w:ascii="Arial" w:hAnsi="Arial" w:cs="Arial"/>
          <w:sz w:val="22"/>
          <w:szCs w:val="22"/>
          <w:vertAlign w:val="superscript"/>
        </w:rPr>
        <w:t>)</w:t>
      </w:r>
      <w:r w:rsidR="00327BFB" w:rsidRPr="00F76724">
        <w:rPr>
          <w:rFonts w:ascii="Arial" w:hAnsi="Arial" w:cs="Arial"/>
          <w:sz w:val="22"/>
          <w:szCs w:val="22"/>
        </w:rPr>
        <w:t xml:space="preserve">. </w:t>
      </w:r>
    </w:p>
    <w:p w:rsidR="00424A03" w:rsidRDefault="00477533" w:rsidP="001277DF">
      <w:pPr>
        <w:pStyle w:val="NormalWeb"/>
        <w:spacing w:line="360" w:lineRule="auto"/>
        <w:contextualSpacing/>
        <w:jc w:val="both"/>
        <w:rPr>
          <w:rFonts w:ascii="Arial" w:hAnsi="Arial" w:cs="Arial"/>
          <w:sz w:val="22"/>
          <w:szCs w:val="22"/>
        </w:rPr>
      </w:pPr>
      <w:r w:rsidRPr="00F76724">
        <w:rPr>
          <w:rFonts w:ascii="Arial" w:hAnsi="Arial" w:cs="Arial"/>
          <w:sz w:val="22"/>
          <w:szCs w:val="22"/>
        </w:rPr>
        <w:t>L</w:t>
      </w:r>
      <w:r w:rsidR="00124B98" w:rsidRPr="00F76724">
        <w:rPr>
          <w:rFonts w:ascii="Arial" w:hAnsi="Arial" w:cs="Arial"/>
          <w:sz w:val="22"/>
          <w:szCs w:val="22"/>
        </w:rPr>
        <w:t>a</w:t>
      </w:r>
      <w:r w:rsidR="0061398A">
        <w:rPr>
          <w:rFonts w:ascii="Arial" w:hAnsi="Arial" w:cs="Arial"/>
          <w:sz w:val="22"/>
          <w:szCs w:val="22"/>
        </w:rPr>
        <w:t>s</w:t>
      </w:r>
      <w:r w:rsidR="00124B98" w:rsidRPr="00F76724">
        <w:rPr>
          <w:rFonts w:ascii="Arial" w:hAnsi="Arial" w:cs="Arial"/>
          <w:sz w:val="22"/>
          <w:szCs w:val="22"/>
        </w:rPr>
        <w:t xml:space="preserve"> compañía</w:t>
      </w:r>
      <w:r w:rsidR="0061398A">
        <w:rPr>
          <w:rFonts w:ascii="Arial" w:hAnsi="Arial" w:cs="Arial"/>
          <w:sz w:val="22"/>
          <w:szCs w:val="22"/>
        </w:rPr>
        <w:t>s</w:t>
      </w:r>
      <w:r w:rsidR="00124B98" w:rsidRPr="00F76724">
        <w:rPr>
          <w:rFonts w:ascii="Arial" w:hAnsi="Arial" w:cs="Arial"/>
          <w:sz w:val="22"/>
          <w:szCs w:val="22"/>
        </w:rPr>
        <w:t xml:space="preserve"> estadounidense</w:t>
      </w:r>
      <w:r w:rsidR="0061398A">
        <w:rPr>
          <w:rFonts w:ascii="Arial" w:hAnsi="Arial" w:cs="Arial"/>
          <w:sz w:val="22"/>
          <w:szCs w:val="22"/>
        </w:rPr>
        <w:t>s,</w:t>
      </w:r>
      <w:r w:rsidR="00124B98" w:rsidRPr="00F76724">
        <w:rPr>
          <w:rFonts w:ascii="Arial" w:hAnsi="Arial" w:cs="Arial"/>
          <w:sz w:val="22"/>
          <w:szCs w:val="22"/>
        </w:rPr>
        <w:t xml:space="preserve"> Fundación Voda</w:t>
      </w:r>
      <w:r w:rsidR="0061398A">
        <w:rPr>
          <w:rFonts w:ascii="Arial" w:hAnsi="Arial" w:cs="Arial"/>
          <w:sz w:val="22"/>
          <w:szCs w:val="22"/>
        </w:rPr>
        <w:t>fone y</w:t>
      </w:r>
      <w:r w:rsidR="00124B98" w:rsidRPr="00F76724">
        <w:rPr>
          <w:rFonts w:ascii="Arial" w:hAnsi="Arial" w:cs="Arial"/>
          <w:sz w:val="22"/>
          <w:szCs w:val="22"/>
        </w:rPr>
        <w:t xml:space="preserve"> F</w:t>
      </w:r>
      <w:r w:rsidRPr="00F76724">
        <w:rPr>
          <w:rFonts w:ascii="Arial" w:hAnsi="Arial" w:cs="Arial"/>
          <w:sz w:val="22"/>
          <w:szCs w:val="22"/>
        </w:rPr>
        <w:t xml:space="preserve">undación Aprocor han desarrollado </w:t>
      </w:r>
      <w:r w:rsidR="00124B98" w:rsidRPr="00F76724">
        <w:rPr>
          <w:rFonts w:ascii="Arial" w:hAnsi="Arial" w:cs="Arial"/>
          <w:sz w:val="22"/>
          <w:szCs w:val="22"/>
        </w:rPr>
        <w:t>una serie de aplicaciones de realidad aumentada para ayudar a la integración de personas con discapacidad intelectual en el entorno laboral.</w:t>
      </w:r>
      <w:r w:rsidR="00F76724" w:rsidRPr="00F76724">
        <w:rPr>
          <w:rFonts w:ascii="Arial" w:hAnsi="Arial" w:cs="Arial"/>
          <w:sz w:val="22"/>
          <w:szCs w:val="22"/>
        </w:rPr>
        <w:t xml:space="preserve"> E</w:t>
      </w:r>
      <w:r w:rsidR="00124B98" w:rsidRPr="00F76724">
        <w:rPr>
          <w:rFonts w:ascii="Arial" w:hAnsi="Arial" w:cs="Arial"/>
          <w:sz w:val="22"/>
          <w:szCs w:val="22"/>
        </w:rPr>
        <w:t>l</w:t>
      </w:r>
      <w:r w:rsidR="00F76724" w:rsidRPr="00F76724">
        <w:rPr>
          <w:rFonts w:ascii="Arial" w:hAnsi="Arial" w:cs="Arial"/>
          <w:sz w:val="22"/>
          <w:szCs w:val="22"/>
        </w:rPr>
        <w:t xml:space="preserve"> </w:t>
      </w:r>
      <w:r w:rsidR="00124B98" w:rsidRPr="00F76724">
        <w:rPr>
          <w:rFonts w:ascii="Arial" w:hAnsi="Arial" w:cs="Arial"/>
          <w:sz w:val="22"/>
          <w:szCs w:val="22"/>
        </w:rPr>
        <w:t xml:space="preserve">proyecto de </w:t>
      </w:r>
      <w:r w:rsidR="00F76724" w:rsidRPr="00F76724">
        <w:rPr>
          <w:rFonts w:ascii="Arial" w:hAnsi="Arial" w:cs="Arial"/>
          <w:sz w:val="22"/>
          <w:szCs w:val="22"/>
        </w:rPr>
        <w:t>realidad aumentada</w:t>
      </w:r>
      <w:r w:rsidR="00124B98" w:rsidRPr="00F76724">
        <w:rPr>
          <w:rFonts w:ascii="Arial" w:hAnsi="Arial" w:cs="Arial"/>
          <w:sz w:val="22"/>
          <w:szCs w:val="22"/>
        </w:rPr>
        <w:t xml:space="preserve"> viene a ser un tutorial pensado para discapacitados intelectuales,</w:t>
      </w:r>
      <w:r w:rsidR="00F76724" w:rsidRPr="00F76724">
        <w:rPr>
          <w:rFonts w:ascii="Arial" w:hAnsi="Arial" w:cs="Arial"/>
          <w:sz w:val="22"/>
          <w:szCs w:val="22"/>
        </w:rPr>
        <w:t xml:space="preserve"> esto se logra</w:t>
      </w:r>
      <w:r w:rsidR="00124B98" w:rsidRPr="00F76724">
        <w:rPr>
          <w:rFonts w:ascii="Arial" w:hAnsi="Arial" w:cs="Arial"/>
          <w:sz w:val="22"/>
          <w:szCs w:val="22"/>
        </w:rPr>
        <w:t xml:space="preserve"> gracias a una cámara, una conexión 3G y un dispositivo como un tablet. Concretamente,</w:t>
      </w:r>
      <w:r w:rsidR="00F76724" w:rsidRPr="00F76724">
        <w:rPr>
          <w:rFonts w:ascii="Arial" w:hAnsi="Arial" w:cs="Arial"/>
          <w:sz w:val="22"/>
          <w:szCs w:val="22"/>
        </w:rPr>
        <w:t xml:space="preserve"> esta aplicación</w:t>
      </w:r>
      <w:r w:rsidR="00124B98" w:rsidRPr="00F76724">
        <w:rPr>
          <w:rFonts w:ascii="Arial" w:hAnsi="Arial" w:cs="Arial"/>
          <w:sz w:val="22"/>
          <w:szCs w:val="22"/>
        </w:rPr>
        <w:t xml:space="preserve"> ha sido desarrollada para solucionar tres tareas: cómo llegar a un sitio, identificar lugares o personas clave en el trabajo y aprender a utilizar una máquina</w:t>
      </w:r>
      <w:r w:rsidR="00424A03" w:rsidRPr="00424A03">
        <w:rPr>
          <w:rFonts w:ascii="Arial" w:hAnsi="Arial" w:cs="Arial"/>
          <w:sz w:val="22"/>
          <w:szCs w:val="22"/>
          <w:vertAlign w:val="superscript"/>
        </w:rPr>
        <w:t>(</w:t>
      </w:r>
      <w:ins w:id="2" w:author="Reinoso elizabeth" w:date="2013-10-22T09:45:00Z">
        <w:r w:rsidR="007746CD">
          <w:rPr>
            <w:rFonts w:ascii="Arial" w:hAnsi="Arial" w:cs="Arial"/>
            <w:sz w:val="22"/>
            <w:szCs w:val="22"/>
            <w:vertAlign w:val="superscript"/>
          </w:rPr>
          <w:t>4</w:t>
        </w:r>
      </w:ins>
      <w:r w:rsidR="00424A03" w:rsidRPr="00424A03">
        <w:rPr>
          <w:rFonts w:ascii="Arial" w:hAnsi="Arial" w:cs="Arial"/>
          <w:sz w:val="22"/>
          <w:szCs w:val="22"/>
          <w:vertAlign w:val="superscript"/>
        </w:rPr>
        <w:t>)</w:t>
      </w:r>
      <w:r w:rsidR="00124B98" w:rsidRPr="00F76724">
        <w:rPr>
          <w:rFonts w:ascii="Arial" w:hAnsi="Arial" w:cs="Arial"/>
          <w:sz w:val="22"/>
          <w:szCs w:val="22"/>
        </w:rPr>
        <w:t>.</w:t>
      </w:r>
    </w:p>
    <w:p w:rsidR="00F55C08" w:rsidRPr="004445B3" w:rsidRDefault="00F61425" w:rsidP="001277DF">
      <w:pPr>
        <w:pStyle w:val="Prrafodelista"/>
        <w:numPr>
          <w:ilvl w:val="0"/>
          <w:numId w:val="1"/>
        </w:numPr>
        <w:spacing w:line="360" w:lineRule="auto"/>
        <w:jc w:val="both"/>
        <w:rPr>
          <w:rFonts w:ascii="Arial" w:hAnsi="Arial" w:cs="Arial"/>
          <w:b/>
          <w:u w:val="single"/>
        </w:rPr>
      </w:pPr>
      <w:r w:rsidRPr="004445B3">
        <w:rPr>
          <w:rFonts w:ascii="Arial" w:hAnsi="Arial" w:cs="Arial"/>
          <w:b/>
          <w:u w:val="single"/>
        </w:rPr>
        <w:t>OBJETIVOS</w:t>
      </w:r>
    </w:p>
    <w:p w:rsidR="00F61425" w:rsidRPr="00EC1A19" w:rsidRDefault="00F61425" w:rsidP="001277DF">
      <w:pPr>
        <w:spacing w:line="360" w:lineRule="auto"/>
        <w:jc w:val="both"/>
        <w:rPr>
          <w:rFonts w:ascii="Arial" w:hAnsi="Arial" w:cs="Arial"/>
          <w:b/>
        </w:rPr>
      </w:pPr>
      <w:r w:rsidRPr="00EC1A19">
        <w:rPr>
          <w:rFonts w:ascii="Arial" w:hAnsi="Arial" w:cs="Arial"/>
          <w:b/>
        </w:rPr>
        <w:t>Principales</w:t>
      </w:r>
      <w:r w:rsidR="0012430B" w:rsidRPr="00EC1A19">
        <w:rPr>
          <w:rFonts w:ascii="Arial" w:hAnsi="Arial" w:cs="Arial"/>
          <w:b/>
        </w:rPr>
        <w:t xml:space="preserve">: </w:t>
      </w:r>
    </w:p>
    <w:p w:rsidR="00B35AA9" w:rsidRDefault="00CD5471" w:rsidP="001277DF">
      <w:pPr>
        <w:spacing w:line="360" w:lineRule="auto"/>
        <w:jc w:val="both"/>
        <w:rPr>
          <w:rFonts w:ascii="Arial" w:hAnsi="Arial" w:cs="Arial"/>
        </w:rPr>
      </w:pPr>
      <w:r>
        <w:rPr>
          <w:rFonts w:ascii="Arial" w:hAnsi="Arial" w:cs="Arial"/>
        </w:rPr>
        <w:t>Creación</w:t>
      </w:r>
      <w:r w:rsidR="00B35AA9">
        <w:rPr>
          <w:rFonts w:ascii="Arial" w:hAnsi="Arial" w:cs="Arial"/>
        </w:rPr>
        <w:t xml:space="preserve"> </w:t>
      </w:r>
      <w:r w:rsidR="000C28E1">
        <w:rPr>
          <w:rFonts w:ascii="Arial" w:hAnsi="Arial" w:cs="Arial"/>
        </w:rPr>
        <w:t xml:space="preserve">de </w:t>
      </w:r>
      <w:r w:rsidR="00B35AA9">
        <w:rPr>
          <w:rFonts w:ascii="Arial" w:hAnsi="Arial" w:cs="Arial"/>
        </w:rPr>
        <w:t>un prototipo de carta gourmet interactiva</w:t>
      </w:r>
      <w:r w:rsidR="00D54540">
        <w:rPr>
          <w:rFonts w:ascii="Arial" w:hAnsi="Arial" w:cs="Arial"/>
        </w:rPr>
        <w:t xml:space="preserve"> con realidad aumentada para disminuir las desventajas de comunicación en personas sordas e hipoacusicas </w:t>
      </w:r>
      <w:r w:rsidR="006E54E6">
        <w:rPr>
          <w:rFonts w:ascii="Arial" w:hAnsi="Arial" w:cs="Arial"/>
        </w:rPr>
        <w:t xml:space="preserve">graves </w:t>
      </w:r>
      <w:r w:rsidR="00D54540">
        <w:rPr>
          <w:rFonts w:ascii="Arial" w:hAnsi="Arial" w:cs="Arial"/>
        </w:rPr>
        <w:t xml:space="preserve">aplicada al sistema </w:t>
      </w:r>
      <w:r w:rsidR="00DE680D">
        <w:rPr>
          <w:rFonts w:ascii="Arial" w:hAnsi="Arial" w:cs="Arial"/>
        </w:rPr>
        <w:t xml:space="preserve">operativo </w:t>
      </w:r>
      <w:r w:rsidR="00D54540">
        <w:rPr>
          <w:rFonts w:ascii="Arial" w:hAnsi="Arial" w:cs="Arial"/>
        </w:rPr>
        <w:t>android.</w:t>
      </w:r>
    </w:p>
    <w:p w:rsidR="00AF32D9" w:rsidRDefault="00AF32D9" w:rsidP="00AF32D9">
      <w:pPr>
        <w:spacing w:line="360" w:lineRule="auto"/>
        <w:jc w:val="both"/>
        <w:rPr>
          <w:rFonts w:ascii="Arial" w:hAnsi="Arial" w:cs="Arial"/>
        </w:rPr>
      </w:pPr>
      <w:r w:rsidRPr="00FA5B63">
        <w:rPr>
          <w:rFonts w:ascii="Arial" w:hAnsi="Arial" w:cs="Arial"/>
        </w:rPr>
        <w:t>Creación de un prototipo de carta gourmet interactiva con realidad aumentada para superar las desventajas de comunicación en personas sordas e hipoacusicas graves.</w:t>
      </w:r>
      <w:r>
        <w:rPr>
          <w:rFonts w:ascii="Arial" w:hAnsi="Arial" w:cs="Arial"/>
        </w:rPr>
        <w:t xml:space="preserve"> </w:t>
      </w:r>
    </w:p>
    <w:p w:rsidR="00AF32D9" w:rsidRDefault="000036F0" w:rsidP="001277DF">
      <w:pPr>
        <w:spacing w:line="360" w:lineRule="auto"/>
        <w:jc w:val="both"/>
        <w:rPr>
          <w:rFonts w:ascii="Arial" w:hAnsi="Arial" w:cs="Arial"/>
        </w:rPr>
      </w:pPr>
      <w:r>
        <w:rPr>
          <w:rFonts w:ascii="Arial" w:hAnsi="Arial" w:cs="Arial"/>
        </w:rPr>
        <w:t xml:space="preserve">Desarrollo de un </w:t>
      </w:r>
      <w:r w:rsidRPr="00AC760F">
        <w:rPr>
          <w:rFonts w:ascii="Arial" w:hAnsi="Arial" w:cs="Arial"/>
          <w:b/>
          <w:i/>
        </w:rPr>
        <w:t>Prototipo Funcional</w:t>
      </w:r>
      <w:r>
        <w:rPr>
          <w:rFonts w:ascii="Arial" w:hAnsi="Arial" w:cs="Arial"/>
          <w:b/>
        </w:rPr>
        <w:t xml:space="preserve"> </w:t>
      </w:r>
      <w:r w:rsidR="004717C9">
        <w:rPr>
          <w:rFonts w:ascii="Arial" w:hAnsi="Arial" w:cs="Arial"/>
        </w:rPr>
        <w:t xml:space="preserve"> de </w:t>
      </w:r>
      <w:r>
        <w:rPr>
          <w:rFonts w:ascii="Arial" w:hAnsi="Arial" w:cs="Arial"/>
        </w:rPr>
        <w:t xml:space="preserve">carta gourmet para </w:t>
      </w:r>
      <w:r w:rsidRPr="000036F0">
        <w:rPr>
          <w:rFonts w:ascii="Arial" w:hAnsi="Arial" w:cs="Arial"/>
        </w:rPr>
        <w:t>personas sordas e hipoacusicas graves</w:t>
      </w:r>
      <w:r>
        <w:rPr>
          <w:rFonts w:ascii="Arial" w:hAnsi="Arial" w:cs="Arial"/>
        </w:rPr>
        <w:t xml:space="preserve"> utilizando</w:t>
      </w:r>
      <w:r w:rsidR="00185F72">
        <w:rPr>
          <w:rFonts w:ascii="Arial" w:hAnsi="Arial" w:cs="Arial"/>
        </w:rPr>
        <w:t xml:space="preserve"> un </w:t>
      </w:r>
      <w:r w:rsidR="00185F72" w:rsidRPr="00092E7F">
        <w:rPr>
          <w:rFonts w:ascii="Arial" w:hAnsi="Arial" w:cs="Arial"/>
          <w:sz w:val="23"/>
          <w:szCs w:val="23"/>
        </w:rPr>
        <w:t>fremework</w:t>
      </w:r>
      <w:r w:rsidR="00185F72">
        <w:rPr>
          <w:rFonts w:ascii="Arial" w:hAnsi="Arial" w:cs="Arial"/>
          <w:sz w:val="23"/>
          <w:szCs w:val="23"/>
        </w:rPr>
        <w:t xml:space="preserve"> de</w:t>
      </w:r>
      <w:r>
        <w:rPr>
          <w:rFonts w:ascii="Arial" w:hAnsi="Arial" w:cs="Arial"/>
        </w:rPr>
        <w:t xml:space="preserve"> realidad aumentada.</w:t>
      </w:r>
    </w:p>
    <w:p w:rsidR="00D54540" w:rsidRDefault="00CD5471" w:rsidP="001277DF">
      <w:pPr>
        <w:spacing w:line="360" w:lineRule="auto"/>
        <w:jc w:val="both"/>
        <w:rPr>
          <w:rFonts w:ascii="Arial" w:hAnsi="Arial" w:cs="Arial"/>
        </w:rPr>
      </w:pPr>
      <w:r>
        <w:rPr>
          <w:rFonts w:ascii="Arial" w:hAnsi="Arial" w:cs="Arial"/>
        </w:rPr>
        <w:t>Creación</w:t>
      </w:r>
      <w:r w:rsidR="002C7490">
        <w:rPr>
          <w:rFonts w:ascii="Arial" w:hAnsi="Arial" w:cs="Arial"/>
        </w:rPr>
        <w:t xml:space="preserve"> </w:t>
      </w:r>
      <w:r w:rsidR="000C28E1">
        <w:rPr>
          <w:rFonts w:ascii="Arial" w:hAnsi="Arial" w:cs="Arial"/>
        </w:rPr>
        <w:t xml:space="preserve">de </w:t>
      </w:r>
      <w:r w:rsidR="002C7490">
        <w:rPr>
          <w:rFonts w:ascii="Arial" w:hAnsi="Arial" w:cs="Arial"/>
        </w:rPr>
        <w:t xml:space="preserve">un prototipo de carta gourmet interactiva con realidad aumentada para ayudar en la comunicación de </w:t>
      </w:r>
      <w:r w:rsidR="00596FC7">
        <w:rPr>
          <w:rFonts w:ascii="Arial" w:hAnsi="Arial" w:cs="Arial"/>
        </w:rPr>
        <w:t xml:space="preserve"> personas sordas e hipoacusicas en el campo gastronómico.</w:t>
      </w:r>
    </w:p>
    <w:p w:rsidR="002C7490" w:rsidRDefault="004801A0" w:rsidP="004801A0">
      <w:pPr>
        <w:jc w:val="both"/>
        <w:rPr>
          <w:rStyle w:val="null"/>
          <w:rFonts w:ascii="Arial" w:hAnsi="Arial" w:cs="Arial"/>
        </w:rPr>
      </w:pPr>
      <w:r w:rsidRPr="004801A0">
        <w:rPr>
          <w:rStyle w:val="null"/>
          <w:rFonts w:ascii="Arial" w:hAnsi="Arial" w:cs="Arial"/>
        </w:rPr>
        <w:t>Creación de un prototipo funcional</w:t>
      </w:r>
      <w:r w:rsidR="003A5180">
        <w:rPr>
          <w:rStyle w:val="null"/>
          <w:rFonts w:ascii="Arial" w:hAnsi="Arial" w:cs="Arial"/>
        </w:rPr>
        <w:t xml:space="preserve"> interactivo </w:t>
      </w:r>
      <w:r w:rsidRPr="004801A0">
        <w:rPr>
          <w:rStyle w:val="null"/>
          <w:rFonts w:ascii="Arial" w:hAnsi="Arial" w:cs="Arial"/>
        </w:rPr>
        <w:t>para</w:t>
      </w:r>
      <w:r w:rsidR="003A5180">
        <w:rPr>
          <w:rStyle w:val="null"/>
          <w:rFonts w:ascii="Arial" w:hAnsi="Arial" w:cs="Arial"/>
        </w:rPr>
        <w:t xml:space="preserve"> una</w:t>
      </w:r>
      <w:r w:rsidRPr="004801A0">
        <w:rPr>
          <w:rStyle w:val="null"/>
          <w:rFonts w:ascii="Arial" w:hAnsi="Arial" w:cs="Arial"/>
        </w:rPr>
        <w:t xml:space="preserve"> carta gourmet que permite superar las desventajas de comunicación en personas sordas e hipoacústicas.</w:t>
      </w:r>
    </w:p>
    <w:p w:rsidR="002E6BE4" w:rsidRDefault="002E6BE4" w:rsidP="002E6BE4">
      <w:pPr>
        <w:spacing w:line="360" w:lineRule="auto"/>
        <w:jc w:val="both"/>
        <w:rPr>
          <w:rFonts w:ascii="Arial" w:hAnsi="Arial" w:cs="Arial"/>
        </w:rPr>
      </w:pPr>
      <w:r>
        <w:rPr>
          <w:rFonts w:ascii="Arial" w:hAnsi="Arial" w:cs="Arial"/>
        </w:rPr>
        <w:t>Creación de un prototipo de carta gourmet interactiva con realidad aumentada para superar las desventajas de  comunica</w:t>
      </w:r>
      <w:r w:rsidR="007C659E">
        <w:rPr>
          <w:rFonts w:ascii="Arial" w:hAnsi="Arial" w:cs="Arial"/>
        </w:rPr>
        <w:t>ción en</w:t>
      </w:r>
      <w:r>
        <w:rPr>
          <w:rFonts w:ascii="Arial" w:hAnsi="Arial" w:cs="Arial"/>
        </w:rPr>
        <w:t xml:space="preserve">  personas sordas e hipoacusicas en el campo gastronómico.</w:t>
      </w:r>
    </w:p>
    <w:p w:rsidR="00F614B0" w:rsidRPr="004801A0" w:rsidRDefault="00F614B0" w:rsidP="004801A0">
      <w:pPr>
        <w:jc w:val="both"/>
        <w:rPr>
          <w:ins w:id="3" w:author="Reinoso elizabeth" w:date="2013-11-05T11:01:00Z"/>
        </w:rPr>
      </w:pPr>
    </w:p>
    <w:p w:rsidR="00F61425" w:rsidRPr="00EC1A19" w:rsidRDefault="00F61425" w:rsidP="001277DF">
      <w:pPr>
        <w:spacing w:line="360" w:lineRule="auto"/>
        <w:jc w:val="both"/>
        <w:rPr>
          <w:rFonts w:ascii="Arial" w:hAnsi="Arial" w:cs="Arial"/>
          <w:b/>
        </w:rPr>
      </w:pPr>
      <w:r w:rsidRPr="00EC1A19">
        <w:rPr>
          <w:rFonts w:ascii="Arial" w:hAnsi="Arial" w:cs="Arial"/>
          <w:b/>
        </w:rPr>
        <w:t>Secundarios:</w:t>
      </w:r>
    </w:p>
    <w:p w:rsidR="00092E7F" w:rsidRPr="00092E7F" w:rsidRDefault="00092E7F" w:rsidP="002A0BBA">
      <w:pPr>
        <w:pStyle w:val="Prrafodelista"/>
        <w:numPr>
          <w:ilvl w:val="0"/>
          <w:numId w:val="3"/>
        </w:numPr>
        <w:spacing w:line="360" w:lineRule="auto"/>
        <w:ind w:left="0"/>
        <w:jc w:val="both"/>
        <w:rPr>
          <w:rFonts w:ascii="Arial" w:hAnsi="Arial" w:cs="Arial"/>
        </w:rPr>
      </w:pPr>
      <w:r w:rsidRPr="00092E7F">
        <w:rPr>
          <w:rFonts w:ascii="Arial" w:hAnsi="Arial" w:cs="Arial"/>
          <w:sz w:val="23"/>
          <w:szCs w:val="23"/>
        </w:rPr>
        <w:lastRenderedPageBreak/>
        <w:t xml:space="preserve">Realizar </w:t>
      </w:r>
      <w:r w:rsidR="00907577">
        <w:rPr>
          <w:rFonts w:ascii="Arial" w:hAnsi="Arial" w:cs="Arial"/>
          <w:sz w:val="23"/>
          <w:szCs w:val="23"/>
        </w:rPr>
        <w:t xml:space="preserve">un </w:t>
      </w:r>
      <w:r w:rsidRPr="00092E7F">
        <w:rPr>
          <w:rFonts w:ascii="Arial" w:hAnsi="Arial" w:cs="Arial"/>
          <w:sz w:val="23"/>
          <w:szCs w:val="23"/>
        </w:rPr>
        <w:t>análisis de los principales fremework</w:t>
      </w:r>
      <w:r w:rsidR="00D459F6">
        <w:rPr>
          <w:rFonts w:ascii="Arial" w:hAnsi="Arial" w:cs="Arial"/>
          <w:sz w:val="23"/>
          <w:szCs w:val="23"/>
        </w:rPr>
        <w:t>’s</w:t>
      </w:r>
      <w:r w:rsidRPr="00092E7F">
        <w:rPr>
          <w:rFonts w:ascii="Arial" w:hAnsi="Arial" w:cs="Arial"/>
          <w:sz w:val="23"/>
          <w:szCs w:val="23"/>
        </w:rPr>
        <w:t xml:space="preserve"> de realidad aumentada para dispositivos móviles y seleccionar el apropiado para </w:t>
      </w:r>
      <w:r w:rsidR="00907577">
        <w:rPr>
          <w:rFonts w:ascii="Arial" w:hAnsi="Arial" w:cs="Arial"/>
          <w:sz w:val="23"/>
          <w:szCs w:val="23"/>
        </w:rPr>
        <w:t xml:space="preserve">el desarrollo </w:t>
      </w:r>
      <w:r w:rsidRPr="00092E7F">
        <w:rPr>
          <w:rFonts w:ascii="Arial" w:hAnsi="Arial" w:cs="Arial"/>
          <w:sz w:val="23"/>
          <w:szCs w:val="23"/>
        </w:rPr>
        <w:t xml:space="preserve"> del prototipo.</w:t>
      </w:r>
    </w:p>
    <w:p w:rsidR="00EB3A7E" w:rsidRPr="00AB75FC" w:rsidRDefault="00EB3A7E" w:rsidP="00EB3A7E">
      <w:pPr>
        <w:pStyle w:val="Prrafodelista"/>
        <w:numPr>
          <w:ilvl w:val="0"/>
          <w:numId w:val="3"/>
        </w:numPr>
        <w:spacing w:line="360" w:lineRule="auto"/>
        <w:ind w:left="0"/>
        <w:jc w:val="both"/>
        <w:rPr>
          <w:rFonts w:ascii="Arial" w:hAnsi="Arial" w:cs="Arial"/>
        </w:rPr>
      </w:pPr>
      <w:r w:rsidRPr="00AB75FC">
        <w:rPr>
          <w:rFonts w:ascii="Arial" w:hAnsi="Arial" w:cs="Arial"/>
        </w:rPr>
        <w:t xml:space="preserve">Determinar la metodología de desarrollo </w:t>
      </w:r>
      <w:r w:rsidR="00D20D02" w:rsidRPr="00AB75FC">
        <w:rPr>
          <w:rFonts w:ascii="Arial" w:hAnsi="Arial" w:cs="Arial"/>
        </w:rPr>
        <w:t>más</w:t>
      </w:r>
      <w:r w:rsidRPr="00AB75FC">
        <w:rPr>
          <w:rFonts w:ascii="Arial" w:hAnsi="Arial" w:cs="Arial"/>
        </w:rPr>
        <w:t xml:space="preserve"> adecuada para este proyecto.</w:t>
      </w:r>
    </w:p>
    <w:p w:rsidR="00CA40AD" w:rsidRDefault="009B767E" w:rsidP="00CA40AD">
      <w:pPr>
        <w:pStyle w:val="Prrafodelista"/>
        <w:numPr>
          <w:ilvl w:val="0"/>
          <w:numId w:val="3"/>
        </w:numPr>
        <w:spacing w:line="360" w:lineRule="auto"/>
        <w:ind w:left="0"/>
        <w:jc w:val="both"/>
        <w:rPr>
          <w:rFonts w:ascii="Arial" w:hAnsi="Arial" w:cs="Arial"/>
        </w:rPr>
      </w:pPr>
      <w:r>
        <w:rPr>
          <w:rFonts w:ascii="Arial" w:hAnsi="Arial" w:cs="Arial"/>
        </w:rPr>
        <w:t>Definir los componentes del siste</w:t>
      </w:r>
      <w:r w:rsidR="008B775F">
        <w:rPr>
          <w:rFonts w:ascii="Arial" w:hAnsi="Arial" w:cs="Arial"/>
        </w:rPr>
        <w:t>ma y la dependencia entre ellos a través de</w:t>
      </w:r>
      <w:r w:rsidR="00960E5B">
        <w:rPr>
          <w:rFonts w:ascii="Arial" w:hAnsi="Arial" w:cs="Arial"/>
        </w:rPr>
        <w:t xml:space="preserve">l diseño de </w:t>
      </w:r>
      <w:r w:rsidR="008B775F">
        <w:rPr>
          <w:rFonts w:ascii="Arial" w:hAnsi="Arial" w:cs="Arial"/>
        </w:rPr>
        <w:t>una arquitectura de software.</w:t>
      </w:r>
    </w:p>
    <w:p w:rsidR="004F1C18" w:rsidRDefault="00C51E24" w:rsidP="004F1C18">
      <w:pPr>
        <w:pStyle w:val="Prrafodelista"/>
        <w:numPr>
          <w:ilvl w:val="0"/>
          <w:numId w:val="3"/>
        </w:numPr>
        <w:spacing w:line="360" w:lineRule="auto"/>
        <w:ind w:left="0"/>
        <w:jc w:val="both"/>
        <w:rPr>
          <w:rFonts w:ascii="Arial" w:hAnsi="Arial" w:cs="Arial"/>
        </w:rPr>
      </w:pPr>
      <w:r>
        <w:rPr>
          <w:rFonts w:ascii="Arial" w:hAnsi="Arial" w:cs="Arial"/>
        </w:rPr>
        <w:t xml:space="preserve">Investigar </w:t>
      </w:r>
      <w:r w:rsidR="003C4298">
        <w:rPr>
          <w:rFonts w:ascii="Arial" w:hAnsi="Arial" w:cs="Arial"/>
        </w:rPr>
        <w:t xml:space="preserve">la simbología del </w:t>
      </w:r>
      <w:r>
        <w:rPr>
          <w:rFonts w:ascii="Arial" w:hAnsi="Arial" w:cs="Arial"/>
        </w:rPr>
        <w:t>lenguajes de señas, iconos y pictogramas de uso común por</w:t>
      </w:r>
      <w:r w:rsidR="003C4298">
        <w:rPr>
          <w:rFonts w:ascii="Arial" w:hAnsi="Arial" w:cs="Arial"/>
        </w:rPr>
        <w:t xml:space="preserve"> las</w:t>
      </w:r>
      <w:r w:rsidRPr="0036468E">
        <w:rPr>
          <w:rFonts w:ascii="Arial" w:hAnsi="Arial" w:cs="Arial"/>
        </w:rPr>
        <w:t xml:space="preserve"> personas sordas e hipoacusicas graves</w:t>
      </w:r>
      <w:r w:rsidR="003C4298">
        <w:rPr>
          <w:rFonts w:ascii="Arial" w:hAnsi="Arial" w:cs="Arial"/>
        </w:rPr>
        <w:t xml:space="preserve"> con el fin de </w:t>
      </w:r>
      <w:r>
        <w:rPr>
          <w:rFonts w:ascii="Arial" w:hAnsi="Arial" w:cs="Arial"/>
        </w:rPr>
        <w:t>incorpo</w:t>
      </w:r>
      <w:r w:rsidR="00FA5B63">
        <w:rPr>
          <w:rFonts w:ascii="Arial" w:hAnsi="Arial" w:cs="Arial"/>
        </w:rPr>
        <w:t>rarlo</w:t>
      </w:r>
      <w:r w:rsidR="002B0CDA">
        <w:rPr>
          <w:rFonts w:ascii="Arial" w:hAnsi="Arial" w:cs="Arial"/>
        </w:rPr>
        <w:t>s al prototipo.</w:t>
      </w:r>
    </w:p>
    <w:p w:rsidR="00610A3D" w:rsidRDefault="00F61425" w:rsidP="00610A3D">
      <w:pPr>
        <w:pStyle w:val="Prrafodelista"/>
        <w:numPr>
          <w:ilvl w:val="0"/>
          <w:numId w:val="1"/>
        </w:numPr>
        <w:spacing w:line="360" w:lineRule="auto"/>
        <w:jc w:val="both"/>
        <w:rPr>
          <w:rFonts w:ascii="Arial" w:hAnsi="Arial" w:cs="Arial"/>
          <w:b/>
          <w:u w:val="single"/>
        </w:rPr>
      </w:pPr>
      <w:r w:rsidRPr="004445B3">
        <w:rPr>
          <w:rFonts w:ascii="Arial" w:hAnsi="Arial" w:cs="Arial"/>
          <w:b/>
          <w:u w:val="single"/>
        </w:rPr>
        <w:t>JUSTIFICACIÓN</w:t>
      </w:r>
    </w:p>
    <w:p w:rsidR="00A71BA3" w:rsidRPr="00A71BA3" w:rsidRDefault="00A71BA3" w:rsidP="00A71BA3">
      <w:pPr>
        <w:spacing w:line="360" w:lineRule="auto"/>
        <w:jc w:val="both"/>
        <w:rPr>
          <w:rFonts w:ascii="Arial" w:hAnsi="Arial" w:cs="Arial"/>
        </w:rPr>
      </w:pPr>
      <w:r w:rsidRPr="00A71BA3">
        <w:rPr>
          <w:rFonts w:ascii="Arial" w:hAnsi="Arial" w:cs="Arial"/>
        </w:rPr>
        <w:t>En el plano legal</w:t>
      </w:r>
      <w:r>
        <w:rPr>
          <w:rFonts w:ascii="Arial" w:hAnsi="Arial" w:cs="Arial"/>
        </w:rPr>
        <w:t>, la L</w:t>
      </w:r>
      <w:r w:rsidR="00231AD3">
        <w:rPr>
          <w:rFonts w:ascii="Arial" w:hAnsi="Arial" w:cs="Arial"/>
        </w:rPr>
        <w:t>e</w:t>
      </w:r>
      <w:r>
        <w:rPr>
          <w:rFonts w:ascii="Arial" w:hAnsi="Arial" w:cs="Arial"/>
        </w:rPr>
        <w:t>y Nacional de Educación Nº</w:t>
      </w:r>
      <w:r w:rsidR="00E51693">
        <w:rPr>
          <w:rFonts w:ascii="Arial" w:hAnsi="Arial" w:cs="Arial"/>
        </w:rPr>
        <w:t xml:space="preserve"> </w:t>
      </w:r>
      <w:r w:rsidR="00F21C06">
        <w:rPr>
          <w:rFonts w:ascii="Arial" w:hAnsi="Arial" w:cs="Arial"/>
        </w:rPr>
        <w:t xml:space="preserve">26206 </w:t>
      </w:r>
      <w:r>
        <w:rPr>
          <w:rFonts w:ascii="Arial" w:hAnsi="Arial" w:cs="Arial"/>
        </w:rPr>
        <w:t>(LEN)</w:t>
      </w:r>
      <w:r w:rsidR="00F21C06">
        <w:rPr>
          <w:rFonts w:ascii="Arial" w:hAnsi="Arial" w:cs="Arial"/>
        </w:rPr>
        <w:t xml:space="preserve"> </w:t>
      </w:r>
      <w:r>
        <w:rPr>
          <w:rFonts w:ascii="Arial" w:hAnsi="Arial" w:cs="Arial"/>
        </w:rPr>
        <w:t>promulgada en diciembre del 2006,</w:t>
      </w:r>
      <w:r w:rsidRPr="00A71BA3">
        <w:rPr>
          <w:rFonts w:ascii="Arial" w:hAnsi="Arial" w:cs="Arial"/>
        </w:rPr>
        <w:t xml:space="preserve"> </w:t>
      </w:r>
      <w:r w:rsidRPr="00610A3D">
        <w:rPr>
          <w:rFonts w:ascii="Arial" w:hAnsi="Arial" w:cs="Arial"/>
        </w:rPr>
        <w:t xml:space="preserve">avanza hacia la incorporación de la Alfabetización Tecnológica en el marco de la Alfabetización </w:t>
      </w:r>
      <w:r w:rsidR="00231AD3" w:rsidRPr="00610A3D">
        <w:rPr>
          <w:rFonts w:ascii="Arial" w:hAnsi="Arial" w:cs="Arial"/>
        </w:rPr>
        <w:t>Múltiple</w:t>
      </w:r>
      <w:r w:rsidRPr="00610A3D">
        <w:rPr>
          <w:rFonts w:ascii="Arial" w:hAnsi="Arial" w:cs="Arial"/>
        </w:rPr>
        <w:t xml:space="preserve">, </w:t>
      </w:r>
      <w:r w:rsidR="00231AD3">
        <w:rPr>
          <w:rFonts w:ascii="Arial" w:hAnsi="Arial" w:cs="Arial"/>
        </w:rPr>
        <w:t xml:space="preserve">que </w:t>
      </w:r>
      <w:r w:rsidRPr="00610A3D">
        <w:rPr>
          <w:rFonts w:ascii="Arial" w:hAnsi="Arial" w:cs="Arial"/>
        </w:rPr>
        <w:t>a partir del ingreso de las netbooks en las esc</w:t>
      </w:r>
      <w:r w:rsidR="00735907">
        <w:rPr>
          <w:rFonts w:ascii="Arial" w:hAnsi="Arial" w:cs="Arial"/>
        </w:rPr>
        <w:t>uelas especiales, permitieron</w:t>
      </w:r>
      <w:r w:rsidRPr="00610A3D">
        <w:rPr>
          <w:rFonts w:ascii="Arial" w:hAnsi="Arial" w:cs="Arial"/>
        </w:rPr>
        <w:t xml:space="preserve"> el uso de los dispositivos tecnológicos en el ámbito de la educación en general</w:t>
      </w:r>
      <w:r w:rsidR="00735907">
        <w:rPr>
          <w:rFonts w:ascii="Arial" w:hAnsi="Arial" w:cs="Arial"/>
        </w:rPr>
        <w:t>,</w:t>
      </w:r>
      <w:r w:rsidRPr="00610A3D">
        <w:rPr>
          <w:rFonts w:ascii="Arial" w:hAnsi="Arial" w:cs="Arial"/>
        </w:rPr>
        <w:t xml:space="preserve"> para lograr independencia en la comunicación y participación </w:t>
      </w:r>
      <w:r w:rsidRPr="00610A3D">
        <w:rPr>
          <w:rFonts w:ascii="Arial" w:hAnsi="Arial" w:cs="Arial"/>
          <w:lang w:val="es-AR" w:eastAsia="es-AR"/>
        </w:rPr>
        <w:t>[</w:t>
      </w:r>
      <w:r w:rsidRPr="00610A3D">
        <w:rPr>
          <w:rFonts w:ascii="Arial" w:hAnsi="Arial" w:cs="Arial"/>
        </w:rPr>
        <w:t>LEN</w:t>
      </w:r>
      <w:r w:rsidRPr="00610A3D">
        <w:rPr>
          <w:rFonts w:ascii="Arial" w:hAnsi="Arial" w:cs="Arial"/>
          <w:lang w:val="es-AR" w:eastAsia="es-AR"/>
        </w:rPr>
        <w:t>,</w:t>
      </w:r>
      <w:r w:rsidRPr="00610A3D">
        <w:rPr>
          <w:rFonts w:ascii="Arial" w:hAnsi="Arial" w:cs="Arial"/>
        </w:rPr>
        <w:t xml:space="preserve"> 2006</w:t>
      </w:r>
      <w:r w:rsidRPr="00610A3D">
        <w:rPr>
          <w:rFonts w:ascii="Arial" w:hAnsi="Arial" w:cs="Arial"/>
          <w:lang w:val="es-AR" w:eastAsia="es-AR"/>
        </w:rPr>
        <w:t>].</w:t>
      </w:r>
      <w:r w:rsidR="00231AD3">
        <w:rPr>
          <w:rFonts w:ascii="Arial" w:hAnsi="Arial" w:cs="Arial"/>
          <w:lang w:val="es-AR" w:eastAsia="es-AR"/>
        </w:rPr>
        <w:t xml:space="preserve"> </w:t>
      </w:r>
      <w:r w:rsidR="00231AD3" w:rsidRPr="00610A3D">
        <w:rPr>
          <w:rFonts w:ascii="Arial" w:hAnsi="Arial" w:cs="Arial"/>
        </w:rPr>
        <w:t>Y pese a los avances en la alfabetización tecnológica, es un hecho que los dispositivos para personas sordas, ciegas y neuromotoras, se encuentran en un terreno a ser construidos para extender sus beneficios.</w:t>
      </w:r>
      <w:r w:rsidR="00231AD3">
        <w:rPr>
          <w:rFonts w:ascii="Arial" w:hAnsi="Arial" w:cs="Arial"/>
        </w:rPr>
        <w:t xml:space="preserve"> </w:t>
      </w:r>
      <w:r w:rsidR="00231AD3" w:rsidRPr="00610A3D">
        <w:rPr>
          <w:rFonts w:ascii="Arial" w:hAnsi="Arial" w:cs="Arial"/>
          <w:lang w:val="es-AR"/>
        </w:rPr>
        <w:t>Así</w:t>
      </w:r>
      <w:r w:rsidR="00231AD3" w:rsidRPr="00610A3D">
        <w:rPr>
          <w:rFonts w:ascii="Arial" w:hAnsi="Arial" w:cs="Arial"/>
        </w:rPr>
        <w:t xml:space="preserve"> surge la oportunidad de utilizar las nuevas tecnolo</w:t>
      </w:r>
      <w:r w:rsidR="00231AD3">
        <w:rPr>
          <w:rFonts w:ascii="Arial" w:hAnsi="Arial" w:cs="Arial"/>
        </w:rPr>
        <w:t xml:space="preserve">gías para lograr ayudar a las </w:t>
      </w:r>
      <w:r w:rsidR="00231AD3" w:rsidRPr="00610A3D">
        <w:rPr>
          <w:rFonts w:ascii="Arial" w:hAnsi="Arial" w:cs="Arial"/>
        </w:rPr>
        <w:t>personas</w:t>
      </w:r>
      <w:r w:rsidR="00231AD3">
        <w:rPr>
          <w:rFonts w:ascii="Arial" w:hAnsi="Arial" w:cs="Arial"/>
        </w:rPr>
        <w:t xml:space="preserve"> con capacidades diferentes</w:t>
      </w:r>
      <w:r w:rsidR="00231AD3" w:rsidRPr="00610A3D">
        <w:rPr>
          <w:rFonts w:ascii="Arial" w:hAnsi="Arial" w:cs="Arial"/>
        </w:rPr>
        <w:t>, que por ley deberían contar con las mismas oportunidades que los demás ciudadanos de S.S. de Jujuy.</w:t>
      </w:r>
    </w:p>
    <w:p w:rsidR="00090594" w:rsidRPr="00C65BBD" w:rsidRDefault="00E53F49" w:rsidP="00C65BBD">
      <w:pPr>
        <w:spacing w:line="360" w:lineRule="auto"/>
        <w:jc w:val="both"/>
        <w:rPr>
          <w:rFonts w:ascii="Arial" w:hAnsi="Arial" w:cs="Arial"/>
          <w:b/>
        </w:rPr>
      </w:pPr>
      <w:r>
        <w:rPr>
          <w:rFonts w:ascii="Arial" w:hAnsi="Arial" w:cs="Arial"/>
          <w:b/>
        </w:rPr>
        <w:t>Social</w:t>
      </w:r>
    </w:p>
    <w:p w:rsidR="000A045E" w:rsidRPr="004A4265" w:rsidRDefault="000A045E" w:rsidP="004A4265">
      <w:pPr>
        <w:pStyle w:val="Textocomentario"/>
        <w:spacing w:line="360" w:lineRule="auto"/>
        <w:jc w:val="both"/>
        <w:rPr>
          <w:rFonts w:ascii="Arial" w:hAnsi="Arial" w:cs="Arial"/>
          <w:sz w:val="22"/>
          <w:szCs w:val="22"/>
        </w:rPr>
      </w:pPr>
      <w:r>
        <w:rPr>
          <w:rFonts w:ascii="Arial" w:hAnsi="Arial" w:cs="Arial"/>
          <w:sz w:val="22"/>
          <w:szCs w:val="22"/>
        </w:rPr>
        <w:t>El proyecto está pensado para ayudar</w:t>
      </w:r>
      <w:r w:rsidRPr="00364CE7">
        <w:rPr>
          <w:rFonts w:ascii="Arial" w:hAnsi="Arial" w:cs="Arial"/>
          <w:sz w:val="22"/>
          <w:szCs w:val="22"/>
        </w:rPr>
        <w:t xml:space="preserve"> a las personas sordas e hipoacúsicas graves en el campo culinario, favoreciendo la incl</w:t>
      </w:r>
      <w:r>
        <w:rPr>
          <w:rFonts w:ascii="Arial" w:hAnsi="Arial" w:cs="Arial"/>
          <w:sz w:val="22"/>
          <w:szCs w:val="22"/>
        </w:rPr>
        <w:t xml:space="preserve">usión social </w:t>
      </w:r>
      <w:r w:rsidRPr="00364CE7">
        <w:rPr>
          <w:rFonts w:ascii="Arial" w:hAnsi="Arial" w:cs="Arial"/>
          <w:sz w:val="22"/>
          <w:szCs w:val="22"/>
        </w:rPr>
        <w:t>y evitando formas de discriminación por desconocimiento en el uso de SAC-Sistemas Alternativos de Comunicación</w:t>
      </w:r>
      <w:r>
        <w:rPr>
          <w:rFonts w:ascii="Arial" w:hAnsi="Arial" w:cs="Arial"/>
          <w:sz w:val="24"/>
          <w:szCs w:val="24"/>
        </w:rPr>
        <w:t xml:space="preserve">. Por lo tanto, el sistema logrará </w:t>
      </w:r>
      <w:r>
        <w:rPr>
          <w:rFonts w:ascii="Arial" w:hAnsi="Arial" w:cs="Arial"/>
          <w:sz w:val="22"/>
          <w:szCs w:val="22"/>
        </w:rPr>
        <w:t>aumentar</w:t>
      </w:r>
      <w:r w:rsidRPr="00364CE7">
        <w:rPr>
          <w:rFonts w:ascii="Arial" w:hAnsi="Arial" w:cs="Arial"/>
          <w:sz w:val="22"/>
          <w:szCs w:val="22"/>
        </w:rPr>
        <w:t xml:space="preserve"> la inclusión social </w:t>
      </w:r>
      <w:r>
        <w:rPr>
          <w:rFonts w:ascii="Arial" w:hAnsi="Arial" w:cs="Arial"/>
          <w:sz w:val="22"/>
          <w:szCs w:val="22"/>
        </w:rPr>
        <w:t xml:space="preserve">de </w:t>
      </w:r>
      <w:r w:rsidRPr="00364CE7">
        <w:rPr>
          <w:rFonts w:ascii="Arial" w:hAnsi="Arial" w:cs="Arial"/>
          <w:sz w:val="22"/>
          <w:szCs w:val="22"/>
        </w:rPr>
        <w:t xml:space="preserve">las personas </w:t>
      </w:r>
      <w:r>
        <w:rPr>
          <w:rFonts w:ascii="Arial" w:hAnsi="Arial" w:cs="Arial"/>
          <w:sz w:val="22"/>
          <w:szCs w:val="22"/>
        </w:rPr>
        <w:t>con capacidades diferentes</w:t>
      </w:r>
      <w:r w:rsidRPr="00364CE7">
        <w:rPr>
          <w:rFonts w:ascii="Arial" w:hAnsi="Arial" w:cs="Arial"/>
          <w:sz w:val="22"/>
          <w:szCs w:val="22"/>
        </w:rPr>
        <w:t xml:space="preserve"> y les dará una mayor independencia en sus vidas al lograr que sean tratadas con igualdad ante los entes gastronómicos</w:t>
      </w:r>
      <w:r>
        <w:rPr>
          <w:rFonts w:ascii="Arial" w:hAnsi="Arial" w:cs="Arial"/>
          <w:sz w:val="22"/>
          <w:szCs w:val="22"/>
        </w:rPr>
        <w:t>.</w:t>
      </w:r>
    </w:p>
    <w:p w:rsidR="00090594" w:rsidRDefault="00090594" w:rsidP="00C666BE">
      <w:pPr>
        <w:spacing w:line="360" w:lineRule="auto"/>
        <w:jc w:val="both"/>
        <w:rPr>
          <w:rFonts w:ascii="Arial" w:hAnsi="Arial" w:cs="Arial"/>
          <w:b/>
        </w:rPr>
      </w:pPr>
      <w:r w:rsidRPr="00C666BE">
        <w:rPr>
          <w:rFonts w:ascii="Arial" w:hAnsi="Arial" w:cs="Arial"/>
          <w:b/>
        </w:rPr>
        <w:t>Tecnológico:</w:t>
      </w:r>
    </w:p>
    <w:p w:rsidR="0022746E" w:rsidRPr="006773E8" w:rsidRDefault="0022746E" w:rsidP="00C666BE">
      <w:pPr>
        <w:spacing w:line="360" w:lineRule="auto"/>
        <w:jc w:val="both"/>
        <w:rPr>
          <w:rFonts w:ascii="Arial" w:hAnsi="Arial" w:cs="Arial"/>
        </w:rPr>
      </w:pPr>
      <w:r w:rsidRPr="00C666BE">
        <w:rPr>
          <w:rFonts w:ascii="Arial" w:hAnsi="Arial" w:cs="Arial"/>
        </w:rPr>
        <w:t>En la provincia de Jujuy y en la argentina no existe registro de un</w:t>
      </w:r>
      <w:r>
        <w:rPr>
          <w:rFonts w:ascii="Arial" w:hAnsi="Arial" w:cs="Arial"/>
        </w:rPr>
        <w:t>a</w:t>
      </w:r>
      <w:r w:rsidRPr="00C666BE">
        <w:rPr>
          <w:rFonts w:ascii="Arial" w:hAnsi="Arial" w:cs="Arial"/>
        </w:rPr>
        <w:t xml:space="preserve"> </w:t>
      </w:r>
      <w:r>
        <w:rPr>
          <w:rFonts w:ascii="Arial" w:hAnsi="Arial" w:cs="Arial"/>
        </w:rPr>
        <w:t>aplicación</w:t>
      </w:r>
      <w:r w:rsidRPr="00C666BE">
        <w:rPr>
          <w:rFonts w:ascii="Arial" w:hAnsi="Arial" w:cs="Arial"/>
        </w:rPr>
        <w:t xml:space="preserve"> de estas características y el uso de las nuevas tecnologías, como la realidad aumentada, hacen de este sistema un </w:t>
      </w:r>
      <w:r>
        <w:rPr>
          <w:rFonts w:ascii="Arial" w:hAnsi="Arial" w:cs="Arial"/>
        </w:rPr>
        <w:t>producto innovador en el ámbito gastronómico.</w:t>
      </w:r>
    </w:p>
    <w:p w:rsidR="00C65BBD" w:rsidRPr="00C65BBD" w:rsidRDefault="0022746E" w:rsidP="00C666BE">
      <w:pPr>
        <w:spacing w:line="360" w:lineRule="auto"/>
        <w:jc w:val="both"/>
        <w:rPr>
          <w:rFonts w:ascii="Arial" w:hAnsi="Arial" w:cs="Arial"/>
        </w:rPr>
      </w:pPr>
      <w:r>
        <w:rPr>
          <w:rFonts w:ascii="Arial" w:hAnsi="Arial" w:cs="Arial"/>
        </w:rPr>
        <w:t>L</w:t>
      </w:r>
      <w:r w:rsidR="00C65BBD" w:rsidRPr="00C666BE">
        <w:rPr>
          <w:rFonts w:ascii="Arial" w:hAnsi="Arial" w:cs="Arial"/>
        </w:rPr>
        <w:t xml:space="preserve">a mayoría de los restaurantes </w:t>
      </w:r>
      <w:r>
        <w:rPr>
          <w:rFonts w:ascii="Arial" w:hAnsi="Arial" w:cs="Arial"/>
        </w:rPr>
        <w:t xml:space="preserve">de la ciudad </w:t>
      </w:r>
      <w:r w:rsidR="00C65BBD" w:rsidRPr="00C666BE">
        <w:rPr>
          <w:rFonts w:ascii="Arial" w:hAnsi="Arial" w:cs="Arial"/>
        </w:rPr>
        <w:t>cue</w:t>
      </w:r>
      <w:r w:rsidR="00233F1A">
        <w:rPr>
          <w:rFonts w:ascii="Arial" w:hAnsi="Arial" w:cs="Arial"/>
        </w:rPr>
        <w:t xml:space="preserve">nta con un servicio de wifi y con </w:t>
      </w:r>
      <w:r w:rsidR="00647A0E">
        <w:rPr>
          <w:rFonts w:ascii="Arial" w:hAnsi="Arial" w:cs="Arial"/>
        </w:rPr>
        <w:t xml:space="preserve">el </w:t>
      </w:r>
      <w:r w:rsidR="00233F1A">
        <w:rPr>
          <w:rFonts w:ascii="Arial" w:hAnsi="Arial" w:cs="Arial"/>
        </w:rPr>
        <w:t xml:space="preserve">avance de </w:t>
      </w:r>
      <w:r w:rsidR="00647A0E">
        <w:rPr>
          <w:rFonts w:ascii="Arial" w:hAnsi="Arial" w:cs="Arial"/>
        </w:rPr>
        <w:t xml:space="preserve">las </w:t>
      </w:r>
      <w:r w:rsidR="00233F1A">
        <w:rPr>
          <w:rFonts w:ascii="Arial" w:hAnsi="Arial" w:cs="Arial"/>
        </w:rPr>
        <w:t>tecnología</w:t>
      </w:r>
      <w:r w:rsidR="00647A0E">
        <w:rPr>
          <w:rFonts w:ascii="Arial" w:hAnsi="Arial" w:cs="Arial"/>
        </w:rPr>
        <w:t>s móviles</w:t>
      </w:r>
      <w:r w:rsidR="00233F1A">
        <w:rPr>
          <w:rFonts w:ascii="Arial" w:hAnsi="Arial" w:cs="Arial"/>
        </w:rPr>
        <w:t>,</w:t>
      </w:r>
      <w:r w:rsidR="00C65BBD" w:rsidRPr="00C666BE">
        <w:rPr>
          <w:rFonts w:ascii="Arial" w:hAnsi="Arial" w:cs="Arial"/>
        </w:rPr>
        <w:t xml:space="preserve"> cualquier persona </w:t>
      </w:r>
      <w:r w:rsidR="00233F1A">
        <w:rPr>
          <w:rFonts w:ascii="Arial" w:hAnsi="Arial" w:cs="Arial"/>
        </w:rPr>
        <w:t xml:space="preserve">puede estar </w:t>
      </w:r>
      <w:r w:rsidR="00294CF0">
        <w:rPr>
          <w:rFonts w:ascii="Arial" w:hAnsi="Arial" w:cs="Arial"/>
        </w:rPr>
        <w:t>conectada</w:t>
      </w:r>
      <w:r w:rsidR="00C65BBD" w:rsidRPr="00C666BE">
        <w:rPr>
          <w:rFonts w:ascii="Arial" w:hAnsi="Arial" w:cs="Arial"/>
        </w:rPr>
        <w:t xml:space="preserve"> mediante </w:t>
      </w:r>
      <w:r w:rsidR="00647A0E">
        <w:rPr>
          <w:rFonts w:ascii="Arial" w:hAnsi="Arial" w:cs="Arial"/>
        </w:rPr>
        <w:lastRenderedPageBreak/>
        <w:t>un teléfono celular o tablet.</w:t>
      </w:r>
      <w:r w:rsidR="00D40342">
        <w:rPr>
          <w:rFonts w:ascii="Arial" w:hAnsi="Arial" w:cs="Arial"/>
        </w:rPr>
        <w:t xml:space="preserve"> </w:t>
      </w:r>
      <w:r w:rsidR="00647A0E">
        <w:rPr>
          <w:rFonts w:ascii="Arial" w:hAnsi="Arial" w:cs="Arial"/>
        </w:rPr>
        <w:t>E</w:t>
      </w:r>
      <w:r w:rsidR="00D40342">
        <w:rPr>
          <w:rFonts w:ascii="Arial" w:hAnsi="Arial" w:cs="Arial"/>
        </w:rPr>
        <w:t>sto</w:t>
      </w:r>
      <w:r w:rsidR="00C65BBD">
        <w:rPr>
          <w:rFonts w:ascii="Arial" w:hAnsi="Arial" w:cs="Arial"/>
        </w:rPr>
        <w:t xml:space="preserve"> conlleva a que la aplicación de carta gourmet pueda funcionar en cualquier lugar que cuente con las condiciones adecuadas.</w:t>
      </w:r>
    </w:p>
    <w:p w:rsidR="00015CC3" w:rsidRPr="00015CC3" w:rsidRDefault="00015CC3" w:rsidP="00015CC3">
      <w:pPr>
        <w:pStyle w:val="Textocomentario"/>
        <w:spacing w:line="360" w:lineRule="auto"/>
        <w:jc w:val="both"/>
        <w:rPr>
          <w:rFonts w:ascii="Arial" w:hAnsi="Arial" w:cs="Arial"/>
          <w:sz w:val="24"/>
          <w:szCs w:val="24"/>
        </w:rPr>
      </w:pPr>
      <w:r w:rsidRPr="003F152A">
        <w:rPr>
          <w:rFonts w:ascii="Arial" w:hAnsi="Arial" w:cs="Arial"/>
          <w:sz w:val="24"/>
          <w:szCs w:val="24"/>
          <w:lang w:val="es-MX"/>
        </w:rPr>
        <w:t>Además</w:t>
      </w:r>
      <w:r w:rsidRPr="003F152A">
        <w:rPr>
          <w:rFonts w:ascii="Arial" w:hAnsi="Arial" w:cs="Arial"/>
          <w:color w:val="FF0000"/>
          <w:sz w:val="24"/>
          <w:szCs w:val="24"/>
        </w:rPr>
        <w:t xml:space="preserve"> </w:t>
      </w:r>
      <w:r w:rsidRPr="003F152A">
        <w:rPr>
          <w:rFonts w:ascii="Arial" w:hAnsi="Arial" w:cs="Arial"/>
          <w:sz w:val="24"/>
          <w:szCs w:val="24"/>
        </w:rPr>
        <w:t xml:space="preserve"> aumentaran la cantidad de proyectos que ayudan a personas con capacidades diferentes, que generalmente no son tenidas en cuentas por las empresas desarrolladoras de software privadas de nuestra provincia.</w:t>
      </w:r>
    </w:p>
    <w:p w:rsidR="00090594" w:rsidRPr="00C65BBD" w:rsidRDefault="00090594" w:rsidP="00C65BBD">
      <w:pPr>
        <w:spacing w:line="360" w:lineRule="auto"/>
        <w:jc w:val="both"/>
        <w:rPr>
          <w:rFonts w:ascii="Arial" w:hAnsi="Arial" w:cs="Arial"/>
          <w:b/>
        </w:rPr>
      </w:pPr>
      <w:r w:rsidRPr="00C65BBD">
        <w:rPr>
          <w:rFonts w:ascii="Arial" w:hAnsi="Arial" w:cs="Arial"/>
          <w:b/>
        </w:rPr>
        <w:t>Académico:</w:t>
      </w:r>
    </w:p>
    <w:p w:rsidR="00585D75" w:rsidRPr="00953529" w:rsidRDefault="00090594" w:rsidP="00953529">
      <w:pPr>
        <w:spacing w:line="360" w:lineRule="auto"/>
        <w:jc w:val="both"/>
        <w:rPr>
          <w:rFonts w:ascii="Arial" w:hAnsi="Arial" w:cs="Arial"/>
          <w:sz w:val="24"/>
          <w:szCs w:val="24"/>
          <w:lang w:val="es-MX"/>
        </w:rPr>
      </w:pPr>
      <w:r>
        <w:rPr>
          <w:rFonts w:ascii="Arial" w:hAnsi="Arial" w:cs="Arial"/>
        </w:rPr>
        <w:t>D</w:t>
      </w:r>
      <w:r w:rsidRPr="000A5E1E">
        <w:rPr>
          <w:rFonts w:ascii="Arial" w:hAnsi="Arial" w:cs="Arial"/>
        </w:rPr>
        <w:t>esarrollar u</w:t>
      </w:r>
      <w:r>
        <w:rPr>
          <w:rFonts w:ascii="Arial" w:hAnsi="Arial" w:cs="Arial"/>
        </w:rPr>
        <w:t>n prototipo de esta magnitud</w:t>
      </w:r>
      <w:r w:rsidRPr="000A5E1E">
        <w:rPr>
          <w:rFonts w:ascii="Arial" w:hAnsi="Arial" w:cs="Arial"/>
        </w:rPr>
        <w:t xml:space="preserve"> permitirá adquirir experiencia en e</w:t>
      </w:r>
      <w:r>
        <w:rPr>
          <w:rFonts w:ascii="Arial" w:hAnsi="Arial" w:cs="Arial"/>
        </w:rPr>
        <w:t>l desarrollo de sistemas siguiendo</w:t>
      </w:r>
      <w:r w:rsidRPr="000A5E1E">
        <w:rPr>
          <w:rFonts w:ascii="Arial" w:hAnsi="Arial" w:cs="Arial"/>
        </w:rPr>
        <w:t xml:space="preserve"> todas las etapas del proceso de desarrollo, logrando así afianzar los conceptos estudiados a lo largo de la carrera.</w:t>
      </w:r>
      <w:r>
        <w:rPr>
          <w:rFonts w:ascii="Arial" w:hAnsi="Arial" w:cs="Arial"/>
        </w:rPr>
        <w:t xml:space="preserve"> Además</w:t>
      </w:r>
      <w:r w:rsidRPr="000A5E1E">
        <w:rPr>
          <w:rFonts w:ascii="Arial" w:hAnsi="Arial" w:cs="Arial"/>
        </w:rPr>
        <w:t xml:space="preserve"> permitirá incursionar en temas complementarios en la currícula, como el uso de herramientas para el desarrollo de aplicaciones móviles para realidad aumentada, aprender a seleccionar el lenguaje de programación más adecuado a nuestras necesidades, </w:t>
      </w:r>
      <w:r w:rsidRPr="003F152A">
        <w:rPr>
          <w:rFonts w:ascii="Arial" w:hAnsi="Arial" w:cs="Arial"/>
          <w:sz w:val="24"/>
          <w:szCs w:val="24"/>
        </w:rPr>
        <w:t xml:space="preserve">selección de </w:t>
      </w:r>
      <w:r w:rsidRPr="003F152A">
        <w:rPr>
          <w:rFonts w:ascii="Arial" w:hAnsi="Arial" w:cs="Arial"/>
          <w:sz w:val="24"/>
          <w:szCs w:val="24"/>
          <w:lang w:val="es-MX"/>
        </w:rPr>
        <w:t>Framework para realidad aumentada, entre otras posibilidades.</w:t>
      </w:r>
    </w:p>
    <w:p w:rsidR="0044257A" w:rsidRDefault="0044257A" w:rsidP="001277DF">
      <w:pPr>
        <w:pStyle w:val="Prrafodelista"/>
        <w:numPr>
          <w:ilvl w:val="0"/>
          <w:numId w:val="1"/>
        </w:numPr>
        <w:spacing w:line="360" w:lineRule="auto"/>
        <w:jc w:val="both"/>
        <w:rPr>
          <w:rFonts w:ascii="Arial" w:hAnsi="Arial" w:cs="Arial"/>
          <w:b/>
          <w:u w:val="single"/>
        </w:rPr>
      </w:pPr>
      <w:r>
        <w:rPr>
          <w:rFonts w:ascii="Arial" w:hAnsi="Arial" w:cs="Arial"/>
          <w:b/>
          <w:u w:val="single"/>
        </w:rPr>
        <w:t>ALCANCE</w:t>
      </w:r>
    </w:p>
    <w:p w:rsidR="00AC760F" w:rsidRPr="006A270D" w:rsidRDefault="00AC760F" w:rsidP="00BF65C8">
      <w:pPr>
        <w:spacing w:before="140" w:line="360" w:lineRule="auto"/>
        <w:jc w:val="both"/>
        <w:rPr>
          <w:rFonts w:ascii="Arial" w:hAnsi="Arial" w:cs="Arial"/>
        </w:rPr>
      </w:pPr>
      <w:r w:rsidRPr="00AC760F">
        <w:rPr>
          <w:rFonts w:ascii="Arial" w:hAnsi="Arial" w:cs="Arial"/>
        </w:rPr>
        <w:t xml:space="preserve">El desarrollo del mencionado proyecto llegará hasta la implementación del </w:t>
      </w:r>
      <w:r w:rsidRPr="00AC760F">
        <w:rPr>
          <w:rFonts w:ascii="Arial" w:hAnsi="Arial" w:cs="Arial"/>
          <w:b/>
        </w:rPr>
        <w:t>“</w:t>
      </w:r>
      <w:r w:rsidRPr="00AC760F">
        <w:rPr>
          <w:rFonts w:ascii="Arial" w:hAnsi="Arial" w:cs="Arial"/>
          <w:b/>
          <w:i/>
        </w:rPr>
        <w:t>Prototipo Funcional</w:t>
      </w:r>
      <w:r w:rsidRPr="00AC760F">
        <w:rPr>
          <w:rFonts w:ascii="Arial" w:hAnsi="Arial" w:cs="Arial"/>
          <w:b/>
        </w:rPr>
        <w:t>”</w:t>
      </w:r>
      <w:r w:rsidRPr="00AC760F">
        <w:rPr>
          <w:rFonts w:ascii="Arial" w:hAnsi="Arial" w:cs="Arial"/>
        </w:rPr>
        <w:t xml:space="preserve"> de una aplicación</w:t>
      </w:r>
      <w:r>
        <w:rPr>
          <w:rFonts w:ascii="Arial" w:hAnsi="Arial" w:cs="Arial"/>
        </w:rPr>
        <w:t xml:space="preserve"> móvil para carta gourmet</w:t>
      </w:r>
      <w:r w:rsidRPr="00AC760F">
        <w:rPr>
          <w:rFonts w:ascii="Arial" w:hAnsi="Arial" w:cs="Arial"/>
        </w:rPr>
        <w:t xml:space="preserve"> con las siguientes características: </w:t>
      </w:r>
    </w:p>
    <w:p w:rsidR="006E7D7A" w:rsidRPr="00364CE7" w:rsidRDefault="006E7D7A" w:rsidP="00D20D02">
      <w:pPr>
        <w:pStyle w:val="Textocomentario"/>
        <w:numPr>
          <w:ilvl w:val="0"/>
          <w:numId w:val="35"/>
        </w:numPr>
        <w:spacing w:after="0" w:line="360" w:lineRule="auto"/>
        <w:ind w:left="0" w:hanging="284"/>
        <w:jc w:val="both"/>
        <w:rPr>
          <w:rFonts w:ascii="Arial" w:hAnsi="Arial" w:cs="Arial"/>
          <w:sz w:val="22"/>
          <w:szCs w:val="22"/>
        </w:rPr>
      </w:pPr>
      <w:r w:rsidRPr="00364CE7">
        <w:rPr>
          <w:rFonts w:ascii="Arial" w:hAnsi="Arial" w:cs="Arial"/>
          <w:sz w:val="22"/>
          <w:szCs w:val="22"/>
        </w:rPr>
        <w:t xml:space="preserve">El prototipo será desarrollado </w:t>
      </w:r>
      <w:r w:rsidR="00481193">
        <w:rPr>
          <w:rFonts w:ascii="Arial" w:hAnsi="Arial" w:cs="Arial"/>
          <w:sz w:val="22"/>
          <w:szCs w:val="22"/>
        </w:rPr>
        <w:t>p</w:t>
      </w:r>
      <w:r w:rsidR="00364CE7" w:rsidRPr="00364CE7">
        <w:rPr>
          <w:rFonts w:ascii="Arial" w:hAnsi="Arial" w:cs="Arial"/>
          <w:sz w:val="22"/>
          <w:szCs w:val="22"/>
        </w:rPr>
        <w:t>ara impactar principalmente en personas sordas e hipoacùsicas graves</w:t>
      </w:r>
      <w:r w:rsidR="00364CE7">
        <w:rPr>
          <w:rFonts w:ascii="Arial" w:hAnsi="Arial" w:cs="Arial"/>
          <w:sz w:val="22"/>
          <w:szCs w:val="22"/>
        </w:rPr>
        <w:t xml:space="preserve"> </w:t>
      </w:r>
      <w:r w:rsidRPr="00364CE7">
        <w:rPr>
          <w:rFonts w:ascii="Arial" w:hAnsi="Arial" w:cs="Arial"/>
          <w:sz w:val="22"/>
          <w:szCs w:val="22"/>
        </w:rPr>
        <w:t>de la provincia de Jujuy.</w:t>
      </w:r>
    </w:p>
    <w:p w:rsidR="006E7D7A" w:rsidRPr="008E2FE0" w:rsidRDefault="006E7D7A" w:rsidP="00D20D02">
      <w:pPr>
        <w:pStyle w:val="Prrafodelista"/>
        <w:numPr>
          <w:ilvl w:val="0"/>
          <w:numId w:val="4"/>
        </w:numPr>
        <w:spacing w:after="0" w:line="360" w:lineRule="auto"/>
        <w:ind w:left="0"/>
        <w:jc w:val="both"/>
        <w:rPr>
          <w:rFonts w:ascii="Arial" w:hAnsi="Arial" w:cs="Arial"/>
        </w:rPr>
      </w:pPr>
      <w:r>
        <w:rPr>
          <w:rFonts w:ascii="Arial" w:hAnsi="Arial" w:cs="Arial"/>
        </w:rPr>
        <w:t xml:space="preserve">El mismo </w:t>
      </w:r>
      <w:r w:rsidRPr="008E2FE0">
        <w:rPr>
          <w:rFonts w:ascii="Arial" w:hAnsi="Arial" w:cs="Arial"/>
        </w:rPr>
        <w:t xml:space="preserve">obtendrá sus requerimientos de funcionamiento de la gastronomía </w:t>
      </w:r>
      <w:r w:rsidR="00E46E90">
        <w:rPr>
          <w:rFonts w:ascii="Arial" w:hAnsi="Arial" w:cs="Arial"/>
        </w:rPr>
        <w:t>regionalizada</w:t>
      </w:r>
      <w:r w:rsidRPr="008E2FE0">
        <w:rPr>
          <w:rFonts w:ascii="Arial" w:hAnsi="Arial" w:cs="Arial"/>
        </w:rPr>
        <w:t>.</w:t>
      </w:r>
    </w:p>
    <w:p w:rsidR="006E7D7A" w:rsidRDefault="006E7D7A" w:rsidP="006E7D7A">
      <w:pPr>
        <w:pStyle w:val="Prrafodelista"/>
        <w:numPr>
          <w:ilvl w:val="0"/>
          <w:numId w:val="4"/>
        </w:numPr>
        <w:spacing w:line="360" w:lineRule="auto"/>
        <w:ind w:left="0"/>
        <w:jc w:val="both"/>
        <w:rPr>
          <w:rFonts w:ascii="Arial" w:hAnsi="Arial" w:cs="Arial"/>
        </w:rPr>
      </w:pPr>
      <w:r>
        <w:rPr>
          <w:rFonts w:ascii="Arial" w:hAnsi="Arial" w:cs="Arial"/>
        </w:rPr>
        <w:t>El prototipo será usado en dispositivos móviles y tablet</w:t>
      </w:r>
      <w:r w:rsidR="00EE647D">
        <w:rPr>
          <w:rFonts w:ascii="Arial" w:hAnsi="Arial" w:cs="Arial"/>
        </w:rPr>
        <w:t>s</w:t>
      </w:r>
      <w:r>
        <w:rPr>
          <w:rFonts w:ascii="Arial" w:hAnsi="Arial" w:cs="Arial"/>
        </w:rPr>
        <w:t xml:space="preserve"> con sistema operativo </w:t>
      </w:r>
      <w:r w:rsidR="00971F59">
        <w:rPr>
          <w:rFonts w:ascii="Arial" w:hAnsi="Arial" w:cs="Arial"/>
        </w:rPr>
        <w:t>Androide</w:t>
      </w:r>
      <w:r>
        <w:rPr>
          <w:rFonts w:ascii="Arial" w:hAnsi="Arial" w:cs="Arial"/>
        </w:rPr>
        <w:t>.</w:t>
      </w:r>
    </w:p>
    <w:p w:rsidR="00A5357C" w:rsidRDefault="00A5357C" w:rsidP="006E7D7A">
      <w:pPr>
        <w:pStyle w:val="Prrafodelista"/>
        <w:numPr>
          <w:ilvl w:val="0"/>
          <w:numId w:val="4"/>
        </w:numPr>
        <w:spacing w:line="360" w:lineRule="auto"/>
        <w:ind w:left="0"/>
        <w:jc w:val="both"/>
        <w:rPr>
          <w:rFonts w:ascii="Arial" w:hAnsi="Arial" w:cs="Arial"/>
        </w:rPr>
      </w:pPr>
      <w:r>
        <w:rPr>
          <w:rFonts w:ascii="Arial" w:hAnsi="Arial" w:cs="Arial"/>
        </w:rPr>
        <w:t xml:space="preserve">El sistema utilizara iconos y pictogramas  de uso común en personas sordas e </w:t>
      </w:r>
      <w:r w:rsidRPr="0036468E">
        <w:rPr>
          <w:rFonts w:ascii="Arial" w:hAnsi="Arial" w:cs="Arial"/>
        </w:rPr>
        <w:t>hipoacusicas graves</w:t>
      </w:r>
      <w:r>
        <w:rPr>
          <w:rFonts w:ascii="Arial" w:hAnsi="Arial" w:cs="Arial"/>
        </w:rPr>
        <w:t>.</w:t>
      </w:r>
    </w:p>
    <w:p w:rsidR="00AD191D" w:rsidRPr="00A5357C" w:rsidRDefault="008171C4" w:rsidP="00A5357C">
      <w:pPr>
        <w:pStyle w:val="Prrafodelista"/>
        <w:numPr>
          <w:ilvl w:val="0"/>
          <w:numId w:val="4"/>
        </w:numPr>
        <w:spacing w:line="360" w:lineRule="auto"/>
        <w:ind w:left="0"/>
        <w:jc w:val="both"/>
        <w:rPr>
          <w:rFonts w:ascii="Arial" w:hAnsi="Arial" w:cs="Arial"/>
        </w:rPr>
      </w:pPr>
      <w:r>
        <w:rPr>
          <w:rFonts w:ascii="Arial" w:hAnsi="Arial" w:cs="Arial"/>
        </w:rPr>
        <w:t>El sistema contara con una carta gourmet de realidad aumentada, donde el cliente mediante la cámara del dispositivo podrá realizar un pedido si ayuda de un intermediario. El mismo será enviado vía web a un servidor local para su posterior impresión.</w:t>
      </w:r>
    </w:p>
    <w:p w:rsidR="00E76512" w:rsidRDefault="00B21C34" w:rsidP="006E7D7A">
      <w:pPr>
        <w:pStyle w:val="Prrafodelista"/>
        <w:numPr>
          <w:ilvl w:val="0"/>
          <w:numId w:val="4"/>
        </w:numPr>
        <w:spacing w:line="360" w:lineRule="auto"/>
        <w:ind w:left="0"/>
        <w:jc w:val="both"/>
        <w:rPr>
          <w:rFonts w:ascii="Arial" w:hAnsi="Arial" w:cs="Arial"/>
        </w:rPr>
      </w:pPr>
      <w:r>
        <w:rPr>
          <w:rFonts w:ascii="Arial" w:hAnsi="Arial" w:cs="Arial"/>
        </w:rPr>
        <w:t xml:space="preserve">La </w:t>
      </w:r>
      <w:r w:rsidR="00D20D02">
        <w:rPr>
          <w:rFonts w:ascii="Arial" w:hAnsi="Arial" w:cs="Arial"/>
        </w:rPr>
        <w:t>aplicación</w:t>
      </w:r>
      <w:r>
        <w:rPr>
          <w:rFonts w:ascii="Arial" w:hAnsi="Arial" w:cs="Arial"/>
        </w:rPr>
        <w:t xml:space="preserve"> brindara servicios adicionales como: </w:t>
      </w:r>
      <w:r w:rsidR="00BF65C8">
        <w:rPr>
          <w:rFonts w:ascii="Arial" w:hAnsi="Arial" w:cs="Arial"/>
        </w:rPr>
        <w:t xml:space="preserve">la </w:t>
      </w:r>
      <w:r w:rsidR="00AD191D">
        <w:rPr>
          <w:rFonts w:ascii="Arial" w:hAnsi="Arial" w:cs="Arial"/>
        </w:rPr>
        <w:t>reproducción de</w:t>
      </w:r>
      <w:r>
        <w:rPr>
          <w:rFonts w:ascii="Arial" w:hAnsi="Arial" w:cs="Arial"/>
        </w:rPr>
        <w:t xml:space="preserve"> un video de </w:t>
      </w:r>
      <w:r w:rsidR="00BF65C8">
        <w:rPr>
          <w:rFonts w:ascii="Arial" w:hAnsi="Arial" w:cs="Arial"/>
        </w:rPr>
        <w:t xml:space="preserve">las </w:t>
      </w:r>
      <w:r>
        <w:rPr>
          <w:rFonts w:ascii="Arial" w:hAnsi="Arial" w:cs="Arial"/>
        </w:rPr>
        <w:t>"Recomendaciones del chef"</w:t>
      </w:r>
      <w:r w:rsidR="00E76512">
        <w:rPr>
          <w:rFonts w:ascii="Arial" w:hAnsi="Arial" w:cs="Arial"/>
        </w:rPr>
        <w:t xml:space="preserve"> </w:t>
      </w:r>
      <w:r w:rsidR="00E54FF3">
        <w:rPr>
          <w:rFonts w:ascii="Arial" w:hAnsi="Arial" w:cs="Arial"/>
        </w:rPr>
        <w:t xml:space="preserve"> y consultar diarios digitales utilizando tecnología de realidad aumentada.</w:t>
      </w:r>
    </w:p>
    <w:p w:rsidR="00E76512" w:rsidRDefault="00AE676D" w:rsidP="006E7D7A">
      <w:pPr>
        <w:pStyle w:val="Prrafodelista"/>
        <w:numPr>
          <w:ilvl w:val="0"/>
          <w:numId w:val="4"/>
        </w:numPr>
        <w:spacing w:line="360" w:lineRule="auto"/>
        <w:ind w:left="0"/>
        <w:jc w:val="both"/>
        <w:rPr>
          <w:rFonts w:ascii="Arial" w:hAnsi="Arial" w:cs="Arial"/>
        </w:rPr>
      </w:pPr>
      <w:r>
        <w:rPr>
          <w:rFonts w:ascii="Arial" w:hAnsi="Arial" w:cs="Arial"/>
        </w:rPr>
        <w:lastRenderedPageBreak/>
        <w:t>Contara con un modulo de administración donde el usuario</w:t>
      </w:r>
      <w:r w:rsidR="00AD191D">
        <w:rPr>
          <w:rFonts w:ascii="Arial" w:hAnsi="Arial" w:cs="Arial"/>
        </w:rPr>
        <w:t xml:space="preserve"> o dueño del </w:t>
      </w:r>
      <w:r w:rsidR="00993A4B">
        <w:rPr>
          <w:rFonts w:ascii="Arial" w:hAnsi="Arial" w:cs="Arial"/>
        </w:rPr>
        <w:t>restaurante</w:t>
      </w:r>
      <w:r>
        <w:rPr>
          <w:rFonts w:ascii="Arial" w:hAnsi="Arial" w:cs="Arial"/>
        </w:rPr>
        <w:t xml:space="preserve">, con el permiso adecuado, podrá ver e imprimir los pedidos que se realizaron, gestionar los videos de </w:t>
      </w:r>
      <w:r w:rsidR="00B21C34">
        <w:rPr>
          <w:rFonts w:ascii="Arial" w:hAnsi="Arial" w:cs="Arial"/>
        </w:rPr>
        <w:t>"Recomendaciones del chef "</w:t>
      </w:r>
      <w:r>
        <w:rPr>
          <w:rFonts w:ascii="Arial" w:hAnsi="Arial" w:cs="Arial"/>
        </w:rPr>
        <w:t xml:space="preserve"> y modificar </w:t>
      </w:r>
      <w:r w:rsidR="00993A4B">
        <w:rPr>
          <w:rFonts w:ascii="Arial" w:hAnsi="Arial" w:cs="Arial"/>
        </w:rPr>
        <w:t xml:space="preserve">los </w:t>
      </w:r>
      <w:r w:rsidR="00B21C34">
        <w:rPr>
          <w:rFonts w:ascii="Arial" w:hAnsi="Arial" w:cs="Arial"/>
        </w:rPr>
        <w:t xml:space="preserve">elemento </w:t>
      </w:r>
      <w:r w:rsidR="00993A4B">
        <w:rPr>
          <w:rFonts w:ascii="Arial" w:hAnsi="Arial" w:cs="Arial"/>
        </w:rPr>
        <w:t xml:space="preserve">de la carta gourmet </w:t>
      </w:r>
      <w:r w:rsidR="001C54C7">
        <w:rPr>
          <w:rFonts w:ascii="Arial" w:hAnsi="Arial" w:cs="Arial"/>
        </w:rPr>
        <w:t>si es necesario</w:t>
      </w:r>
      <w:r w:rsidR="00993A4B">
        <w:rPr>
          <w:rFonts w:ascii="Arial" w:hAnsi="Arial" w:cs="Arial"/>
        </w:rPr>
        <w:t>.</w:t>
      </w:r>
    </w:p>
    <w:p w:rsidR="00FB5F51" w:rsidRPr="004445B3" w:rsidRDefault="00FB5F51" w:rsidP="0050129C">
      <w:pPr>
        <w:spacing w:line="360" w:lineRule="auto"/>
        <w:jc w:val="both"/>
        <w:rPr>
          <w:rFonts w:ascii="Arial" w:hAnsi="Arial" w:cs="Arial"/>
          <w:b/>
          <w:u w:val="single"/>
        </w:rPr>
      </w:pPr>
      <w:r w:rsidRPr="004445B3">
        <w:rPr>
          <w:rFonts w:ascii="Arial" w:eastAsia="Times New Roman" w:hAnsi="Arial" w:cs="Arial"/>
          <w:b/>
          <w:u w:val="single"/>
        </w:rPr>
        <w:t>TECNOLOGIAS A INVESTIGAR.</w:t>
      </w:r>
    </w:p>
    <w:p w:rsidR="00B92A0A" w:rsidRPr="00B92A0A" w:rsidRDefault="0050129C" w:rsidP="00B92A0A">
      <w:pPr>
        <w:spacing w:before="140" w:line="360" w:lineRule="auto"/>
        <w:jc w:val="both"/>
        <w:rPr>
          <w:rFonts w:ascii="Arial" w:hAnsi="Arial" w:cs="Arial"/>
        </w:rPr>
      </w:pPr>
      <w:r w:rsidRPr="00B92A0A">
        <w:rPr>
          <w:rFonts w:ascii="Arial" w:eastAsia="Times New Roman" w:hAnsi="Arial" w:cs="Arial"/>
        </w:rPr>
        <w:t>S</w:t>
      </w:r>
      <w:r w:rsidR="00FB5F51" w:rsidRPr="00B92A0A">
        <w:rPr>
          <w:rFonts w:ascii="Arial" w:eastAsia="Times New Roman" w:hAnsi="Arial" w:cs="Arial"/>
        </w:rPr>
        <w:t>e</w:t>
      </w:r>
      <w:r w:rsidRPr="00B92A0A">
        <w:rPr>
          <w:rFonts w:ascii="Arial" w:eastAsia="Times New Roman" w:hAnsi="Arial" w:cs="Arial"/>
        </w:rPr>
        <w:t xml:space="preserve"> </w:t>
      </w:r>
      <w:r w:rsidR="00FB5F51" w:rsidRPr="00B92A0A">
        <w:rPr>
          <w:rFonts w:ascii="Arial" w:eastAsia="Times New Roman" w:hAnsi="Arial" w:cs="Arial"/>
        </w:rPr>
        <w:t xml:space="preserve">considera necesario investigar, analizar y determinar las diferentes tecnologías relacionadas a la </w:t>
      </w:r>
      <w:r w:rsidR="008A2F80" w:rsidRPr="00B92A0A">
        <w:rPr>
          <w:rFonts w:ascii="Arial" w:eastAsia="Times New Roman" w:hAnsi="Arial" w:cs="Arial"/>
        </w:rPr>
        <w:t>implementación de un Prototipo de Realidad Aumentada</w:t>
      </w:r>
      <w:r w:rsidR="00AC0720" w:rsidRPr="00B92A0A">
        <w:rPr>
          <w:rFonts w:ascii="Arial" w:eastAsia="Times New Roman" w:hAnsi="Arial" w:cs="Arial"/>
        </w:rPr>
        <w:t xml:space="preserve"> para dispositivos </w:t>
      </w:r>
      <w:r w:rsidR="00B92A0A" w:rsidRPr="00B92A0A">
        <w:rPr>
          <w:rFonts w:ascii="Arial" w:eastAsia="Times New Roman" w:hAnsi="Arial" w:cs="Arial"/>
        </w:rPr>
        <w:t>móviles</w:t>
      </w:r>
      <w:r w:rsidR="00FB5F51" w:rsidRPr="00B92A0A">
        <w:rPr>
          <w:rFonts w:ascii="Arial" w:eastAsia="Times New Roman" w:hAnsi="Arial" w:cs="Arial"/>
        </w:rPr>
        <w:t xml:space="preserve">. </w:t>
      </w:r>
      <w:r w:rsidR="00B92A0A" w:rsidRPr="00B92A0A">
        <w:rPr>
          <w:rFonts w:ascii="Arial" w:hAnsi="Arial" w:cs="Arial"/>
        </w:rPr>
        <w:t>Tal estudio se realizará durante el desarr</w:t>
      </w:r>
      <w:r w:rsidR="00EE647D">
        <w:rPr>
          <w:rFonts w:ascii="Arial" w:hAnsi="Arial" w:cs="Arial"/>
        </w:rPr>
        <w:t>ollo del presente proyecto, algunas de</w:t>
      </w:r>
      <w:r w:rsidR="00DF484B">
        <w:rPr>
          <w:rFonts w:ascii="Arial" w:hAnsi="Arial" w:cs="Arial"/>
        </w:rPr>
        <w:t xml:space="preserve"> las </w:t>
      </w:r>
      <w:r w:rsidR="00155977">
        <w:rPr>
          <w:rFonts w:ascii="Arial" w:hAnsi="Arial" w:cs="Arial"/>
        </w:rPr>
        <w:t>tecnologías</w:t>
      </w:r>
      <w:r w:rsidR="00DF484B">
        <w:rPr>
          <w:rFonts w:ascii="Arial" w:hAnsi="Arial" w:cs="Arial"/>
        </w:rPr>
        <w:t xml:space="preserve"> </w:t>
      </w:r>
      <w:r w:rsidR="00EE647D">
        <w:rPr>
          <w:rFonts w:ascii="Arial" w:hAnsi="Arial" w:cs="Arial"/>
        </w:rPr>
        <w:t>que se pueden considerar</w:t>
      </w:r>
      <w:r w:rsidR="00DF484B">
        <w:rPr>
          <w:rFonts w:ascii="Arial" w:hAnsi="Arial" w:cs="Arial"/>
        </w:rPr>
        <w:t xml:space="preserve"> para la implementación son:</w:t>
      </w:r>
    </w:p>
    <w:p w:rsidR="00CF2F80" w:rsidRPr="00CF2F80" w:rsidRDefault="00CF2F80" w:rsidP="00F0288E">
      <w:pPr>
        <w:autoSpaceDE w:val="0"/>
        <w:autoSpaceDN w:val="0"/>
        <w:adjustRightInd w:val="0"/>
        <w:spacing w:after="0" w:line="360" w:lineRule="auto"/>
        <w:jc w:val="both"/>
        <w:rPr>
          <w:rFonts w:ascii="Arial" w:hAnsi="Arial" w:cs="Arial"/>
        </w:rPr>
      </w:pPr>
      <w:r w:rsidRPr="00CF2F80">
        <w:rPr>
          <w:rFonts w:ascii="Arial" w:hAnsi="Arial" w:cs="Arial"/>
          <w:b/>
        </w:rPr>
        <w:t>Unity3D:</w:t>
      </w:r>
      <w:r w:rsidR="009D7959">
        <w:rPr>
          <w:rFonts w:ascii="Arial" w:hAnsi="Arial" w:cs="Arial"/>
        </w:rPr>
        <w:t xml:space="preserve"> e</w:t>
      </w:r>
      <w:r w:rsidRPr="00CF2F80">
        <w:rPr>
          <w:rFonts w:ascii="Arial" w:hAnsi="Arial" w:cs="Arial"/>
        </w:rPr>
        <w:t>s un motor gráfico 3D para PC y Mac que viene empaquetado como una herramienta para crear juegos, aplicaciones interactivas, visualizaciones y animaciones en 3D.</w:t>
      </w:r>
      <w:r>
        <w:rPr>
          <w:rFonts w:ascii="Arial" w:hAnsi="Arial" w:cs="Arial"/>
        </w:rPr>
        <w:t xml:space="preserve"> Soporta tres tipos de lenguajes de programación, una versión javaScript, C# y Boo</w:t>
      </w:r>
      <w:r w:rsidR="00F603C5">
        <w:rPr>
          <w:rFonts w:ascii="Arial" w:hAnsi="Arial" w:cs="Arial"/>
        </w:rPr>
        <w:t>,</w:t>
      </w:r>
      <w:r>
        <w:rPr>
          <w:rFonts w:ascii="Arial" w:hAnsi="Arial" w:cs="Arial"/>
        </w:rPr>
        <w:t xml:space="preserve"> un derivado de Python</w:t>
      </w:r>
      <w:r w:rsidR="00F603C5">
        <w:rPr>
          <w:rFonts w:ascii="Arial" w:hAnsi="Arial" w:cs="Arial"/>
        </w:rPr>
        <w:t>. El usuario puede elegir entre estos tres lenguajes de programación.</w:t>
      </w:r>
      <w:r w:rsidR="00B87C47">
        <w:rPr>
          <w:rFonts w:ascii="Arial" w:hAnsi="Arial" w:cs="Arial"/>
        </w:rPr>
        <w:t xml:space="preserve"> </w:t>
      </w:r>
      <w:r w:rsidR="00B87C47">
        <w:rPr>
          <w:rFonts w:ascii="Arial" w:eastAsia="Times New Roman" w:hAnsi="Arial" w:cs="Arial"/>
          <w:lang w:val="es-AR" w:eastAsia="es-AR"/>
        </w:rPr>
        <w:t>[</w:t>
      </w:r>
      <w:r w:rsidR="00B87C47">
        <w:rPr>
          <w:rFonts w:ascii="BodoniSvtyTwoOSITCTT-Book" w:hAnsi="BodoniSvtyTwoOSITCTT-Book" w:cs="BodoniSvtyTwoOSITCTT-Book"/>
          <w:sz w:val="24"/>
          <w:szCs w:val="24"/>
        </w:rPr>
        <w:t>Collado</w:t>
      </w:r>
      <w:r w:rsidR="00B87C47">
        <w:rPr>
          <w:rFonts w:ascii="Arial" w:eastAsia="Times New Roman" w:hAnsi="Arial" w:cs="Arial"/>
          <w:lang w:val="es-AR" w:eastAsia="es-AR"/>
        </w:rPr>
        <w:t>, 2012].</w:t>
      </w:r>
    </w:p>
    <w:p w:rsidR="0019628F" w:rsidRPr="005C4BDD" w:rsidRDefault="00FB5F51" w:rsidP="00B92A0A">
      <w:pPr>
        <w:autoSpaceDE w:val="0"/>
        <w:autoSpaceDN w:val="0"/>
        <w:adjustRightInd w:val="0"/>
        <w:spacing w:after="0" w:line="360" w:lineRule="auto"/>
        <w:jc w:val="both"/>
        <w:rPr>
          <w:rFonts w:ascii="Arial" w:hAnsi="Arial" w:cs="Arial"/>
        </w:rPr>
      </w:pPr>
      <w:r>
        <w:rPr>
          <w:rFonts w:ascii="Arial" w:hAnsi="Arial" w:cs="Arial"/>
          <w:b/>
          <w:bCs/>
          <w:color w:val="000000"/>
        </w:rPr>
        <w:t>Vuforia:</w:t>
      </w:r>
      <w:r>
        <w:rPr>
          <w:rFonts w:ascii="Arial" w:hAnsi="Arial" w:cs="Arial"/>
          <w:color w:val="000000"/>
        </w:rPr>
        <w:t xml:space="preserve"> </w:t>
      </w:r>
      <w:r w:rsidR="005C4BDD">
        <w:rPr>
          <w:rFonts w:ascii="Arial" w:hAnsi="Arial" w:cs="Arial"/>
          <w:color w:val="000000"/>
        </w:rPr>
        <w:t xml:space="preserve">es un </w:t>
      </w:r>
      <w:r w:rsidR="005C4BDD">
        <w:rPr>
          <w:rFonts w:ascii="Arial" w:hAnsi="Arial" w:cs="Arial"/>
        </w:rPr>
        <w:t xml:space="preserve">frameworks para el desarrollo de aplicaciones de RA para </w:t>
      </w:r>
      <w:r w:rsidR="005C4BDD">
        <w:rPr>
          <w:rFonts w:ascii="Arial" w:hAnsi="Arial" w:cs="Arial"/>
          <w:color w:val="000000"/>
        </w:rPr>
        <w:t xml:space="preserve">Android e iOS. </w:t>
      </w:r>
      <w:r w:rsidR="005C4BDD">
        <w:rPr>
          <w:rFonts w:ascii="Arial" w:hAnsi="Arial" w:cs="Arial"/>
        </w:rPr>
        <w:t>Se basa en el reconocimiento de marcas naturales incluyendo objetos 3D</w:t>
      </w:r>
      <w:r w:rsidR="001D3279">
        <w:rPr>
          <w:rFonts w:ascii="Arial" w:hAnsi="Arial" w:cs="Arial"/>
        </w:rPr>
        <w:t xml:space="preserve"> y dispone d</w:t>
      </w:r>
      <w:r w:rsidR="005C4BDD">
        <w:rPr>
          <w:rFonts w:ascii="Arial" w:hAnsi="Arial" w:cs="Arial"/>
        </w:rPr>
        <w:t xml:space="preserve">e un plugin para </w:t>
      </w:r>
      <w:r w:rsidR="001D3279">
        <w:rPr>
          <w:rFonts w:ascii="Arial" w:hAnsi="Arial" w:cs="Arial"/>
        </w:rPr>
        <w:t>interactuar con Unity3D ofreciendo</w:t>
      </w:r>
      <w:r w:rsidR="005C4BDD">
        <w:rPr>
          <w:rFonts w:ascii="Arial" w:hAnsi="Arial" w:cs="Arial"/>
        </w:rPr>
        <w:t xml:space="preserve"> la posibilidad de crear botones virtuales para ampliar las vías de interacción con el usuario.</w:t>
      </w:r>
      <w:r w:rsidR="00DF484B" w:rsidRPr="00DF484B">
        <w:rPr>
          <w:rFonts w:ascii="Arial" w:eastAsia="Times New Roman" w:hAnsi="Arial" w:cs="Arial"/>
          <w:lang w:val="es-AR" w:eastAsia="es-AR"/>
        </w:rPr>
        <w:t xml:space="preserve"> </w:t>
      </w:r>
      <w:r w:rsidR="00FC7964">
        <w:rPr>
          <w:rFonts w:ascii="Arial" w:eastAsia="Times New Roman" w:hAnsi="Arial" w:cs="Arial"/>
          <w:lang w:val="es-AR" w:eastAsia="es-AR"/>
        </w:rPr>
        <w:t xml:space="preserve">Utiliza como lenguaje de programación C++ y posibilita comunicarte con otros lenguajes de programación como java.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FC7964">
        <w:rPr>
          <w:rFonts w:ascii="Arial" w:eastAsia="Times New Roman" w:hAnsi="Arial" w:cs="Arial"/>
          <w:lang w:val="es-AR" w:eastAsia="es-AR"/>
        </w:rPr>
        <w:t>.</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Metaio</w:t>
      </w:r>
      <w:r w:rsidR="0019628F">
        <w:rPr>
          <w:rFonts w:ascii="Arial" w:hAnsi="Arial" w:cs="Arial"/>
          <w:b/>
          <w:bCs/>
          <w:lang w:val="es-AR"/>
        </w:rPr>
        <w:t xml:space="preserve">: </w:t>
      </w:r>
      <w:r w:rsidR="00540AC5">
        <w:rPr>
          <w:rFonts w:ascii="Arial" w:hAnsi="Arial" w:cs="Arial"/>
          <w:lang w:val="es-AR"/>
        </w:rPr>
        <w:t>E</w:t>
      </w:r>
      <w:r>
        <w:rPr>
          <w:rFonts w:ascii="Arial" w:hAnsi="Arial" w:cs="Arial"/>
          <w:lang w:val="es-AR"/>
        </w:rPr>
        <w:t>s una plataforma de desarrollo de aplicaciones de RA para</w:t>
      </w:r>
      <w:r w:rsidR="00540AC5">
        <w:rPr>
          <w:rFonts w:ascii="Arial" w:hAnsi="Arial" w:cs="Arial"/>
          <w:lang w:val="es-AR"/>
        </w:rPr>
        <w:t xml:space="preserve"> </w:t>
      </w:r>
      <w:r>
        <w:rPr>
          <w:rFonts w:ascii="Arial" w:hAnsi="Arial" w:cs="Arial"/>
          <w:lang w:val="es-AR"/>
        </w:rPr>
        <w:t>disposi</w:t>
      </w:r>
      <w:r w:rsidR="0019628F">
        <w:rPr>
          <w:rFonts w:ascii="Arial" w:hAnsi="Arial" w:cs="Arial"/>
          <w:lang w:val="es-AR"/>
        </w:rPr>
        <w:t>tivos Android e iOS</w:t>
      </w:r>
      <w:r w:rsidR="00540AC5">
        <w:rPr>
          <w:rFonts w:ascii="Arial" w:hAnsi="Arial" w:cs="Arial"/>
          <w:lang w:val="es-AR"/>
        </w:rPr>
        <w:t xml:space="preserve">. </w:t>
      </w:r>
      <w:r>
        <w:rPr>
          <w:rFonts w:ascii="Arial" w:hAnsi="Arial" w:cs="Arial"/>
          <w:lang w:val="es-AR"/>
        </w:rPr>
        <w:t>Las aplicaciones se basan en el</w:t>
      </w:r>
      <w:r w:rsidR="0019628F">
        <w:rPr>
          <w:rFonts w:ascii="Arial" w:hAnsi="Arial" w:cs="Arial"/>
          <w:lang w:val="es-AR"/>
        </w:rPr>
        <w:t xml:space="preserve"> </w:t>
      </w:r>
      <w:r w:rsidR="00540AC5">
        <w:rPr>
          <w:rFonts w:ascii="Arial" w:hAnsi="Arial" w:cs="Arial"/>
          <w:lang w:val="es-AR"/>
        </w:rPr>
        <w:t>Reconocimiento</w:t>
      </w:r>
      <w:r>
        <w:rPr>
          <w:rFonts w:ascii="Arial" w:hAnsi="Arial" w:cs="Arial"/>
          <w:lang w:val="es-AR"/>
        </w:rPr>
        <w:t xml:space="preserve"> de marcas naturales, e integra la gravedad en los módulos de</w:t>
      </w:r>
      <w:r w:rsidR="00540AC5">
        <w:rPr>
          <w:rFonts w:ascii="Arial" w:hAnsi="Arial" w:cs="Arial"/>
          <w:lang w:val="es-AR"/>
        </w:rPr>
        <w:t xml:space="preserve"> </w:t>
      </w:r>
      <w:r>
        <w:rPr>
          <w:rFonts w:ascii="Arial" w:hAnsi="Arial" w:cs="Arial"/>
          <w:lang w:val="es-AR"/>
        </w:rPr>
        <w:t>reconocimiento para añadir precisión</w:t>
      </w:r>
      <w:r w:rsidR="00A20174">
        <w:rPr>
          <w:rFonts w:ascii="Arial" w:hAnsi="Arial" w:cs="Arial"/>
          <w:lang w:val="es-AR"/>
        </w:rPr>
        <w:t>.</w:t>
      </w:r>
      <w:r>
        <w:rPr>
          <w:rFonts w:ascii="Arial" w:hAnsi="Arial" w:cs="Arial"/>
          <w:lang w:val="es-AR"/>
        </w:rPr>
        <w:t xml:space="preserve"> </w:t>
      </w:r>
      <w:r w:rsidR="000D0F5D">
        <w:rPr>
          <w:rFonts w:ascii="Arial" w:eastAsia="Times New Roman" w:hAnsi="Arial" w:cs="Arial"/>
          <w:lang w:val="es-AR" w:eastAsia="es-AR"/>
        </w:rPr>
        <w:t xml:space="preserve">Utiliza archivos  de configuración XML para configurar los elementos de realidad aumentada.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sidRPr="000D0F5D">
        <w:rPr>
          <w:rFonts w:ascii="Arial" w:eastAsia="Times New Roman" w:hAnsi="Arial" w:cs="Arial"/>
          <w:lang w:val="es-AR" w:eastAsia="es-AR"/>
        </w:rPr>
        <w:t xml:space="preserve"> </w:t>
      </w:r>
    </w:p>
    <w:p w:rsidR="0019628F" w:rsidRDefault="00D91D98" w:rsidP="00B92A0A">
      <w:pPr>
        <w:autoSpaceDE w:val="0"/>
        <w:autoSpaceDN w:val="0"/>
        <w:adjustRightInd w:val="0"/>
        <w:spacing w:after="0" w:line="360" w:lineRule="auto"/>
        <w:jc w:val="both"/>
        <w:rPr>
          <w:rFonts w:ascii="Arial" w:hAnsi="Arial" w:cs="Arial"/>
          <w:lang w:val="es-AR"/>
        </w:rPr>
      </w:pPr>
      <w:r>
        <w:rPr>
          <w:rFonts w:ascii="Arial" w:hAnsi="Arial" w:cs="Arial"/>
          <w:b/>
          <w:bCs/>
          <w:lang w:val="es-AR"/>
        </w:rPr>
        <w:t>AndAR</w:t>
      </w:r>
      <w:r w:rsidR="0019628F">
        <w:rPr>
          <w:rFonts w:ascii="Arial" w:hAnsi="Arial" w:cs="Arial"/>
          <w:b/>
          <w:bCs/>
          <w:lang w:val="es-AR"/>
        </w:rPr>
        <w:t xml:space="preserve">: </w:t>
      </w:r>
      <w:r w:rsidR="00AC0720" w:rsidRPr="00AC0720">
        <w:rPr>
          <w:rFonts w:ascii="Arial" w:hAnsi="Arial" w:cs="Arial"/>
          <w:bCs/>
          <w:lang w:val="es-AR"/>
        </w:rPr>
        <w:t xml:space="preserve">Es una librería creada en </w:t>
      </w:r>
      <w:r w:rsidR="00AC0720">
        <w:rPr>
          <w:rFonts w:ascii="Arial" w:hAnsi="Arial" w:cs="Arial"/>
          <w:bCs/>
          <w:lang w:val="es-AR"/>
        </w:rPr>
        <w:t xml:space="preserve">el </w:t>
      </w:r>
      <w:r w:rsidR="00AC0720" w:rsidRPr="00AC0720">
        <w:rPr>
          <w:rFonts w:ascii="Arial" w:hAnsi="Arial" w:cs="Arial"/>
          <w:bCs/>
          <w:lang w:val="es-AR"/>
        </w:rPr>
        <w:t>2010 para dispositivos</w:t>
      </w:r>
      <w:r w:rsidR="00AC0720">
        <w:rPr>
          <w:rFonts w:ascii="Arial" w:hAnsi="Arial" w:cs="Arial"/>
          <w:bCs/>
          <w:lang w:val="es-AR"/>
        </w:rPr>
        <w:t xml:space="preserve"> Adroid y utiliza una API  escrita en java. </w:t>
      </w:r>
      <w:r w:rsidR="000D0F5D">
        <w:rPr>
          <w:rFonts w:ascii="Arial" w:eastAsia="Times New Roman" w:hAnsi="Arial" w:cs="Arial"/>
          <w:lang w:val="es-AR" w:eastAsia="es-AR"/>
        </w:rPr>
        <w:t>[Mamolar, 2012</w:t>
      </w:r>
      <w:r w:rsidR="000D0F5D" w:rsidRPr="00A15FE8">
        <w:rPr>
          <w:rFonts w:ascii="Arial" w:eastAsia="Times New Roman" w:hAnsi="Arial" w:cs="Arial"/>
          <w:lang w:val="es-AR" w:eastAsia="es-AR"/>
        </w:rPr>
        <w:t>]</w:t>
      </w:r>
      <w:r w:rsidR="000D0F5D">
        <w:rPr>
          <w:rFonts w:ascii="Arial" w:eastAsia="Times New Roman" w:hAnsi="Arial" w:cs="Arial"/>
          <w:lang w:val="es-AR" w:eastAsia="es-AR"/>
        </w:rPr>
        <w:t>.</w:t>
      </w:r>
    </w:p>
    <w:p w:rsidR="000D0F5D" w:rsidRDefault="00D91D98" w:rsidP="00954BC5">
      <w:pPr>
        <w:autoSpaceDE w:val="0"/>
        <w:autoSpaceDN w:val="0"/>
        <w:adjustRightInd w:val="0"/>
        <w:spacing w:after="0" w:line="360" w:lineRule="auto"/>
        <w:jc w:val="both"/>
        <w:rPr>
          <w:rFonts w:ascii="Arial" w:eastAsia="Times New Roman" w:hAnsi="Arial" w:cs="Arial"/>
          <w:lang w:val="es-AR" w:eastAsia="es-AR"/>
        </w:rPr>
      </w:pPr>
      <w:r>
        <w:rPr>
          <w:rFonts w:ascii="Arial" w:hAnsi="Arial" w:cs="Arial"/>
          <w:b/>
          <w:bCs/>
          <w:lang w:val="es-AR"/>
        </w:rPr>
        <w:t>NyARToolkit</w:t>
      </w:r>
      <w:r w:rsidR="0019628F">
        <w:rPr>
          <w:rFonts w:ascii="Arial" w:hAnsi="Arial" w:cs="Arial"/>
          <w:b/>
          <w:bCs/>
          <w:lang w:val="es-AR"/>
        </w:rPr>
        <w:t>:</w:t>
      </w:r>
      <w:r>
        <w:rPr>
          <w:rFonts w:ascii="Arial" w:hAnsi="Arial" w:cs="Arial"/>
          <w:lang w:val="es-AR"/>
        </w:rPr>
        <w:t xml:space="preserve"> es un SDK de código abierto para el desarrollo de aplicaciones de RA</w:t>
      </w:r>
      <w:r w:rsidR="00B87137">
        <w:rPr>
          <w:rFonts w:ascii="Arial" w:hAnsi="Arial" w:cs="Arial"/>
          <w:lang w:val="es-AR"/>
        </w:rPr>
        <w:t xml:space="preserve"> </w:t>
      </w:r>
      <w:r>
        <w:rPr>
          <w:rFonts w:ascii="Arial" w:hAnsi="Arial" w:cs="Arial"/>
          <w:lang w:val="es-AR"/>
        </w:rPr>
        <w:t>basadas en el reconoc</w:t>
      </w:r>
      <w:r w:rsidR="008D5A59">
        <w:rPr>
          <w:rFonts w:ascii="Arial" w:hAnsi="Arial" w:cs="Arial"/>
          <w:lang w:val="es-AR"/>
        </w:rPr>
        <w:t xml:space="preserve">imiento de marcadores </w:t>
      </w:r>
      <w:r>
        <w:rPr>
          <w:rFonts w:ascii="Arial" w:hAnsi="Arial" w:cs="Arial"/>
          <w:lang w:val="es-AR"/>
        </w:rPr>
        <w:t>. Se trata de un framework</w:t>
      </w:r>
      <w:r w:rsidR="00B87137">
        <w:rPr>
          <w:rFonts w:ascii="Arial" w:hAnsi="Arial" w:cs="Arial"/>
          <w:lang w:val="es-AR"/>
        </w:rPr>
        <w:t xml:space="preserve"> </w:t>
      </w:r>
      <w:r>
        <w:rPr>
          <w:rFonts w:ascii="Arial" w:hAnsi="Arial" w:cs="Arial"/>
          <w:lang w:val="es-AR"/>
        </w:rPr>
        <w:t>multipla</w:t>
      </w:r>
      <w:r w:rsidR="00691284">
        <w:rPr>
          <w:rFonts w:ascii="Arial" w:hAnsi="Arial" w:cs="Arial"/>
          <w:lang w:val="es-AR"/>
        </w:rPr>
        <w:t xml:space="preserve">taforma disponible para Android y es compatible con </w:t>
      </w:r>
      <w:r w:rsidR="00155977">
        <w:rPr>
          <w:rFonts w:ascii="Arial" w:hAnsi="Arial" w:cs="Arial"/>
          <w:lang w:val="es-AR"/>
        </w:rPr>
        <w:t>las plataformas de</w:t>
      </w:r>
      <w:r w:rsidR="00691284">
        <w:rPr>
          <w:rFonts w:ascii="Arial" w:hAnsi="Arial" w:cs="Arial"/>
          <w:lang w:val="es-AR"/>
        </w:rPr>
        <w:t xml:space="preserve"> Java, C#, AS3 y C++ .</w:t>
      </w:r>
      <w:r w:rsidR="00DF484B" w:rsidRPr="00DF484B">
        <w:rPr>
          <w:rFonts w:ascii="Arial" w:eastAsia="Times New Roman" w:hAnsi="Arial" w:cs="Arial"/>
          <w:lang w:val="es-AR" w:eastAsia="es-AR"/>
        </w:rPr>
        <w:t xml:space="preserve"> </w:t>
      </w:r>
      <w:r w:rsidR="00DF484B">
        <w:rPr>
          <w:rFonts w:ascii="Arial" w:eastAsia="Times New Roman" w:hAnsi="Arial" w:cs="Arial"/>
          <w:lang w:val="es-AR" w:eastAsia="es-AR"/>
        </w:rPr>
        <w:t>[Mamolar, 2012</w:t>
      </w:r>
      <w:r w:rsidR="00DF484B" w:rsidRPr="00A15FE8">
        <w:rPr>
          <w:rFonts w:ascii="Arial" w:eastAsia="Times New Roman" w:hAnsi="Arial" w:cs="Arial"/>
          <w:lang w:val="es-AR" w:eastAsia="es-AR"/>
        </w:rPr>
        <w:t>]</w:t>
      </w:r>
      <w:r w:rsidR="000D0F5D">
        <w:rPr>
          <w:rFonts w:ascii="Arial" w:eastAsia="Times New Roman" w:hAnsi="Arial" w:cs="Arial"/>
          <w:lang w:val="es-AR" w:eastAsia="es-AR"/>
        </w:rPr>
        <w:t>.</w:t>
      </w:r>
    </w:p>
    <w:p w:rsidR="00D75B79" w:rsidRDefault="000D0F5D" w:rsidP="00954BC5">
      <w:pPr>
        <w:autoSpaceDE w:val="0"/>
        <w:autoSpaceDN w:val="0"/>
        <w:adjustRightInd w:val="0"/>
        <w:spacing w:after="0" w:line="360" w:lineRule="auto"/>
        <w:jc w:val="both"/>
        <w:rPr>
          <w:rFonts w:ascii="Arial" w:eastAsia="Times New Roman" w:hAnsi="Arial" w:cs="Arial"/>
          <w:lang w:val="es-AR" w:eastAsia="es-AR"/>
        </w:rPr>
      </w:pPr>
      <w:r>
        <w:rPr>
          <w:rFonts w:ascii="Arial" w:eastAsia="Times New Roman" w:hAnsi="Arial" w:cs="Arial"/>
          <w:lang w:val="es-AR" w:eastAsia="es-AR"/>
        </w:rPr>
        <w:t xml:space="preserve">Según la tecnología </w:t>
      </w:r>
      <w:r w:rsidR="00321A18">
        <w:rPr>
          <w:rFonts w:ascii="Arial" w:eastAsia="Times New Roman" w:hAnsi="Arial" w:cs="Arial"/>
          <w:lang w:val="es-AR" w:eastAsia="es-AR"/>
        </w:rPr>
        <w:t>investigada en el apartado anterior</w:t>
      </w:r>
      <w:r>
        <w:rPr>
          <w:rFonts w:ascii="Arial" w:eastAsia="Times New Roman" w:hAnsi="Arial" w:cs="Arial"/>
          <w:lang w:val="es-AR" w:eastAsia="es-AR"/>
        </w:rPr>
        <w:t>, los posibles lenguajes de programación a utilizar son:</w:t>
      </w:r>
    </w:p>
    <w:p w:rsidR="000D0F5D" w:rsidRPr="000D0F5D"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t>JavaScript</w:t>
      </w:r>
      <w:r w:rsidR="009D3608">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Pr>
          <w:rFonts w:ascii="Arial" w:hAnsi="Arial" w:cs="Arial"/>
        </w:rPr>
        <w:lastRenderedPageBreak/>
        <w:t>C</w:t>
      </w:r>
      <w:r w:rsidRPr="00B87137">
        <w:rPr>
          <w:rFonts w:ascii="Arial" w:hAnsi="Arial" w:cs="Arial"/>
        </w:rPr>
        <w:t>#</w:t>
      </w:r>
      <w:r w:rsidR="009D3608" w:rsidRPr="00B87137">
        <w:rPr>
          <w:rFonts w:ascii="Arial" w:hAnsi="Arial" w:cs="Arial"/>
        </w:rPr>
        <w:t>.</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Boo, un derivado de Python.</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rPr>
        <w:t>C++.</w:t>
      </w:r>
    </w:p>
    <w:p w:rsidR="000D0F5D" w:rsidRPr="00B87137" w:rsidRDefault="000D0F5D"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Archivos  de configuración XML</w:t>
      </w:r>
    </w:p>
    <w:p w:rsidR="00321A18" w:rsidRPr="00B87137"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eastAsia="Times New Roman" w:hAnsi="Arial" w:cs="Arial"/>
          <w:lang w:val="es-AR" w:eastAsia="es-AR"/>
        </w:rPr>
        <w:t>Java</w:t>
      </w:r>
      <w:r w:rsidR="009D3608" w:rsidRPr="00B87137">
        <w:rPr>
          <w:rFonts w:ascii="Arial" w:eastAsia="Times New Roman" w:hAnsi="Arial" w:cs="Arial"/>
          <w:lang w:val="es-AR" w:eastAsia="es-AR"/>
        </w:rPr>
        <w:t>.</w:t>
      </w:r>
    </w:p>
    <w:p w:rsidR="00321A18" w:rsidRPr="00321A18" w:rsidRDefault="00321A18" w:rsidP="000D0F5D">
      <w:pPr>
        <w:pStyle w:val="Prrafodelista"/>
        <w:numPr>
          <w:ilvl w:val="0"/>
          <w:numId w:val="34"/>
        </w:numPr>
        <w:autoSpaceDE w:val="0"/>
        <w:autoSpaceDN w:val="0"/>
        <w:adjustRightInd w:val="0"/>
        <w:spacing w:after="0" w:line="360" w:lineRule="auto"/>
        <w:jc w:val="both"/>
        <w:rPr>
          <w:rFonts w:ascii="Arial" w:eastAsia="Times New Roman" w:hAnsi="Arial" w:cs="Arial"/>
          <w:lang w:val="es-AR" w:eastAsia="es-AR"/>
        </w:rPr>
      </w:pPr>
      <w:r w:rsidRPr="00B87137">
        <w:rPr>
          <w:rFonts w:ascii="Arial" w:hAnsi="Arial" w:cs="Arial"/>
          <w:lang w:val="es-AR"/>
        </w:rPr>
        <w:t xml:space="preserve">AS3, un </w:t>
      </w:r>
      <w:r w:rsidRPr="00B87137">
        <w:rPr>
          <w:rFonts w:ascii="Arial" w:hAnsi="Arial" w:cs="Arial"/>
        </w:rPr>
        <w:t>lenguaje de programación de la plataforma Adobe Flash</w:t>
      </w:r>
      <w:r>
        <w:t>.</w:t>
      </w:r>
    </w:p>
    <w:p w:rsidR="00D51303" w:rsidRPr="00F0288E" w:rsidRDefault="00D51303" w:rsidP="00F0288E">
      <w:pPr>
        <w:spacing w:before="140" w:line="360" w:lineRule="auto"/>
        <w:jc w:val="both"/>
        <w:rPr>
          <w:rFonts w:ascii="Arial" w:eastAsia="Times New Roman" w:hAnsi="Arial" w:cs="Arial"/>
        </w:rPr>
      </w:pPr>
      <w:r w:rsidRPr="00F0288E">
        <w:rPr>
          <w:rFonts w:ascii="Arial" w:eastAsia="Times New Roman" w:hAnsi="Arial" w:cs="Arial"/>
        </w:rPr>
        <w:t>Finalmente, las tecnologías relacionadas al entorno de producción</w:t>
      </w:r>
      <w:r w:rsidRPr="00F0288E">
        <w:rPr>
          <w:rFonts w:ascii="Arial" w:hAnsi="Arial" w:cs="Arial"/>
        </w:rPr>
        <w:t xml:space="preserve"> como servidores, IDEs</w:t>
      </w:r>
      <w:r w:rsidRPr="00F0288E">
        <w:rPr>
          <w:rFonts w:ascii="Arial" w:eastAsia="Times New Roman" w:hAnsi="Arial" w:cs="Arial"/>
        </w:rPr>
        <w:t>, dependerán del</w:t>
      </w:r>
      <w:r w:rsidRPr="00F0288E">
        <w:rPr>
          <w:rFonts w:ascii="Arial" w:hAnsi="Arial" w:cs="Arial"/>
        </w:rPr>
        <w:t xml:space="preserve"> </w:t>
      </w:r>
      <w:r w:rsidRPr="00F0288E">
        <w:rPr>
          <w:rFonts w:ascii="Arial" w:eastAsia="Times New Roman" w:hAnsi="Arial" w:cs="Arial"/>
        </w:rPr>
        <w:t xml:space="preserve"> lenguaje de programación </w:t>
      </w:r>
      <w:r w:rsidRPr="00F0288E">
        <w:rPr>
          <w:rFonts w:ascii="Arial" w:hAnsi="Arial" w:cs="Arial"/>
        </w:rPr>
        <w:t xml:space="preserve">y las tecnologías </w:t>
      </w:r>
      <w:r w:rsidRPr="00F0288E">
        <w:rPr>
          <w:rFonts w:ascii="Arial" w:eastAsia="Times New Roman" w:hAnsi="Arial" w:cs="Arial"/>
        </w:rPr>
        <w:t>seleccionados oportunamente.</w:t>
      </w:r>
    </w:p>
    <w:p w:rsidR="00B62ABB" w:rsidRPr="004445B3" w:rsidRDefault="00F61425" w:rsidP="001277DF">
      <w:pPr>
        <w:pStyle w:val="Prrafodelista"/>
        <w:numPr>
          <w:ilvl w:val="0"/>
          <w:numId w:val="1"/>
        </w:numPr>
        <w:spacing w:line="360" w:lineRule="auto"/>
        <w:jc w:val="both"/>
        <w:rPr>
          <w:rFonts w:ascii="Arial" w:hAnsi="Arial" w:cs="Arial"/>
          <w:b/>
          <w:u w:val="single"/>
        </w:rPr>
      </w:pPr>
      <w:r w:rsidRPr="004445B3">
        <w:rPr>
          <w:rFonts w:ascii="Arial" w:hAnsi="Arial" w:cs="Arial"/>
          <w:b/>
          <w:u w:val="single"/>
        </w:rPr>
        <w:t>METODOLOGÍA DE TRABAJO</w:t>
      </w:r>
    </w:p>
    <w:p w:rsidR="00113C4F" w:rsidRDefault="00113C4F" w:rsidP="00F0288E">
      <w:pPr>
        <w:spacing w:after="120" w:line="360" w:lineRule="auto"/>
        <w:jc w:val="both"/>
        <w:rPr>
          <w:rFonts w:ascii="Arial" w:hAnsi="Arial" w:cs="Arial"/>
          <w:lang w:val="es-MX"/>
        </w:rPr>
      </w:pPr>
      <w:r w:rsidRPr="00F0288E">
        <w:rPr>
          <w:rFonts w:ascii="Arial" w:hAnsi="Arial" w:cs="Arial"/>
          <w:lang w:val="es-MX"/>
        </w:rPr>
        <w:t xml:space="preserve">A fin de alcanzar los objetivos propuestos en este proyecto, las actividades de desarrollo se organizarán en 2 etapas. La primera comprende una etapa de investigación </w:t>
      </w:r>
      <w:r w:rsidR="00F009B1" w:rsidRPr="00F0288E">
        <w:rPr>
          <w:rFonts w:ascii="Arial" w:hAnsi="Arial" w:cs="Arial"/>
          <w:lang w:val="es-MX"/>
        </w:rPr>
        <w:t>y l</w:t>
      </w:r>
      <w:r w:rsidRPr="00F0288E">
        <w:rPr>
          <w:rFonts w:ascii="Arial" w:eastAsia="Arial Unicode MS" w:hAnsi="Arial" w:cs="Arial"/>
          <w:iCs/>
        </w:rPr>
        <w:t>a segunda el desarrollo de un prototipo de realidad aumentada.</w:t>
      </w:r>
      <w:r w:rsidRPr="00F0288E">
        <w:rPr>
          <w:rFonts w:ascii="Arial" w:hAnsi="Arial" w:cs="Arial"/>
          <w:lang w:val="es-MX"/>
        </w:rPr>
        <w:t xml:space="preserve"> A continuación se indican las actividades a realizar:</w:t>
      </w:r>
    </w:p>
    <w:p w:rsidR="00F0288E" w:rsidRPr="00F0288E" w:rsidRDefault="00F0288E" w:rsidP="00F0288E">
      <w:pPr>
        <w:spacing w:after="120" w:line="360" w:lineRule="auto"/>
        <w:jc w:val="both"/>
        <w:rPr>
          <w:rFonts w:ascii="Arial" w:hAnsi="Arial" w:cs="Arial"/>
          <w:lang w:val="es-MX"/>
        </w:rPr>
      </w:pPr>
    </w:p>
    <w:p w:rsidR="00A05D25" w:rsidRPr="002F2F0E" w:rsidRDefault="00F009B1" w:rsidP="002F2F0E">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ETAPA DE INVESTIGACION</w:t>
      </w:r>
    </w:p>
    <w:p w:rsidR="00A05D25" w:rsidRPr="003A55F0" w:rsidRDefault="00A05D25" w:rsidP="00A05D25">
      <w:pPr>
        <w:pStyle w:val="Prrafodelista"/>
        <w:numPr>
          <w:ilvl w:val="0"/>
          <w:numId w:val="6"/>
        </w:numPr>
        <w:spacing w:after="120" w:line="360" w:lineRule="auto"/>
        <w:ind w:left="284"/>
        <w:jc w:val="both"/>
        <w:rPr>
          <w:rFonts w:ascii="Arial" w:eastAsia="Arial Unicode MS" w:hAnsi="Arial" w:cs="Arial"/>
          <w:iCs/>
          <w:lang w:val="es-MX"/>
        </w:rPr>
      </w:pPr>
      <w:r>
        <w:rPr>
          <w:rFonts w:ascii="Arial" w:hAnsi="Arial" w:cs="Arial"/>
          <w:b/>
          <w:lang w:val="es-MX"/>
        </w:rPr>
        <w:t>Inv</w:t>
      </w:r>
      <w:r w:rsidRPr="00037AFA">
        <w:rPr>
          <w:rFonts w:ascii="Arial" w:hAnsi="Arial" w:cs="Arial"/>
          <w:b/>
          <w:lang w:val="es-MX"/>
        </w:rPr>
        <w:t>e</w:t>
      </w:r>
      <w:r>
        <w:rPr>
          <w:rFonts w:ascii="Arial" w:hAnsi="Arial" w:cs="Arial"/>
          <w:b/>
          <w:lang w:val="es-MX"/>
        </w:rPr>
        <w:t>s</w:t>
      </w:r>
      <w:r w:rsidRPr="00037AFA">
        <w:rPr>
          <w:rFonts w:ascii="Arial" w:hAnsi="Arial" w:cs="Arial"/>
          <w:b/>
          <w:lang w:val="es-MX"/>
        </w:rPr>
        <w:t>tigación de Antecedentes</w:t>
      </w:r>
      <w:r>
        <w:rPr>
          <w:rFonts w:ascii="Arial" w:hAnsi="Arial" w:cs="Arial"/>
          <w:lang w:val="es-MX"/>
        </w:rPr>
        <w:t xml:space="preserve"> de Realidad Aumentada aplicada a personas con capacidades diferentes en otras ciudades:</w:t>
      </w:r>
    </w:p>
    <w:p w:rsidR="00A05D25" w:rsidRPr="008D1206" w:rsidRDefault="00A05D25" w:rsidP="00A05D25">
      <w:pPr>
        <w:pStyle w:val="Prrafodelista"/>
        <w:spacing w:after="120" w:line="360" w:lineRule="auto"/>
        <w:ind w:left="284"/>
        <w:jc w:val="both"/>
        <w:rPr>
          <w:rFonts w:ascii="Arial" w:eastAsia="Arial Unicode MS" w:hAnsi="Arial" w:cs="Arial"/>
          <w:iCs/>
          <w:lang w:val="es-MX"/>
        </w:rPr>
      </w:pPr>
      <w:r>
        <w:rPr>
          <w:rFonts w:ascii="Arial" w:eastAsia="Times New Roman" w:hAnsi="Arial" w:cs="Arial"/>
          <w:lang w:val="es-AR" w:eastAsia="es-AR"/>
        </w:rPr>
        <w:t xml:space="preserve">Durante esta etapa se procede a recolectar información acerca de lo distintos sistemas móvil utilizados para personas con capacidades </w:t>
      </w:r>
      <w:r w:rsidR="00B87137">
        <w:rPr>
          <w:rFonts w:ascii="Arial" w:eastAsia="Times New Roman" w:hAnsi="Arial" w:cs="Arial"/>
          <w:lang w:val="es-AR" w:eastAsia="es-AR"/>
        </w:rPr>
        <w:t>diferentes, auditiva</w:t>
      </w:r>
      <w:r>
        <w:rPr>
          <w:rFonts w:ascii="Arial" w:eastAsia="Times New Roman" w:hAnsi="Arial" w:cs="Arial"/>
          <w:lang w:val="es-AR" w:eastAsia="es-AR"/>
        </w:rPr>
        <w:t xml:space="preserve"> disminuidas, con el fin de obtener antecedentes que permitan terminar de comprender la solución al problema planteado.</w:t>
      </w:r>
    </w:p>
    <w:p w:rsidR="00A05D25" w:rsidRPr="008D1206"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eastAsia="Arial Unicode MS" w:hAnsi="Arial" w:cs="Arial"/>
          <w:b/>
          <w:iCs/>
        </w:rPr>
        <w:t>Recopilación del material bibliográfico y de investigación</w:t>
      </w:r>
      <w:r w:rsidRPr="003C31E0">
        <w:rPr>
          <w:rFonts w:ascii="Arial" w:eastAsia="Arial Unicode MS" w:hAnsi="Arial" w:cs="Arial"/>
          <w:iCs/>
        </w:rPr>
        <w:t xml:space="preserve"> necesario para realizar el pro</w:t>
      </w:r>
      <w:r>
        <w:rPr>
          <w:rFonts w:ascii="Arial" w:eastAsia="Arial Unicode MS" w:hAnsi="Arial" w:cs="Arial"/>
          <w:iCs/>
        </w:rPr>
        <w:t>to</w:t>
      </w:r>
      <w:r w:rsidRPr="003C31E0">
        <w:rPr>
          <w:rFonts w:ascii="Arial" w:eastAsia="Arial Unicode MS" w:hAnsi="Arial" w:cs="Arial"/>
          <w:iCs/>
        </w:rPr>
        <w:t>tipo de realidad aumentada</w:t>
      </w:r>
      <w:r>
        <w:rPr>
          <w:rFonts w:ascii="Arial" w:eastAsia="Arial Unicode MS" w:hAnsi="Arial" w:cs="Arial"/>
          <w:iCs/>
          <w:lang w:val="es-MX"/>
        </w:rPr>
        <w:t>.</w:t>
      </w:r>
    </w:p>
    <w:p w:rsidR="00A05D25" w:rsidRPr="00AB54D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Análisis</w:t>
      </w:r>
      <w:r>
        <w:rPr>
          <w:rFonts w:ascii="Arial" w:hAnsi="Arial" w:cs="Arial"/>
          <w:b/>
          <w:lang w:val="es-MX"/>
        </w:rPr>
        <w:t>,</w:t>
      </w:r>
      <w:r w:rsidRPr="00037AFA">
        <w:rPr>
          <w:rFonts w:ascii="Arial" w:hAnsi="Arial" w:cs="Arial"/>
          <w:b/>
          <w:lang w:val="es-MX"/>
        </w:rPr>
        <w:t xml:space="preserve"> estudio </w:t>
      </w:r>
      <w:r>
        <w:rPr>
          <w:rFonts w:ascii="Arial" w:hAnsi="Arial" w:cs="Arial"/>
          <w:b/>
          <w:lang w:val="es-MX"/>
        </w:rPr>
        <w:t xml:space="preserve">y selección </w:t>
      </w:r>
      <w:r w:rsidRPr="00037AFA">
        <w:rPr>
          <w:rFonts w:ascii="Arial" w:hAnsi="Arial" w:cs="Arial"/>
          <w:b/>
          <w:lang w:val="es-MX"/>
        </w:rPr>
        <w:t>de las tecnologías apropiadas</w:t>
      </w:r>
      <w:r>
        <w:rPr>
          <w:rFonts w:ascii="Arial" w:hAnsi="Arial" w:cs="Arial"/>
          <w:lang w:val="es-MX"/>
        </w:rPr>
        <w:t xml:space="preserve"> que se utilizaran en el desarrollo del prototipo: </w:t>
      </w:r>
      <w:r w:rsidR="00B87137">
        <w:rPr>
          <w:rFonts w:ascii="Arial" w:hAnsi="Arial" w:cs="Arial"/>
          <w:lang w:val="es-MX"/>
        </w:rPr>
        <w:t>Se evaluará</w:t>
      </w:r>
      <w:r w:rsidRPr="00AB54D5">
        <w:rPr>
          <w:rFonts w:ascii="Arial" w:hAnsi="Arial" w:cs="Arial"/>
          <w:lang w:val="es-MX"/>
        </w:rPr>
        <w:t xml:space="preserve"> las tecnologías y herramientas más apropiadas que permitan el desarrollo del prototipo de realidad aumentada. </w:t>
      </w:r>
      <w:r w:rsidR="009D3608">
        <w:rPr>
          <w:rFonts w:ascii="Arial" w:hAnsi="Arial" w:cs="Arial"/>
          <w:lang w:val="es-MX"/>
        </w:rPr>
        <w:t>Véase el apartado anterior “Tecnologías a Investigar”.</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D36784">
        <w:rPr>
          <w:rFonts w:ascii="Arial" w:hAnsi="Arial" w:cs="Arial"/>
          <w:b/>
          <w:lang w:val="es-MX"/>
        </w:rPr>
        <w:t xml:space="preserve">Estudio y </w:t>
      </w:r>
      <w:r w:rsidR="00D36784" w:rsidRPr="00D36784">
        <w:rPr>
          <w:rFonts w:ascii="Arial" w:hAnsi="Arial" w:cs="Arial"/>
          <w:b/>
          <w:lang w:val="es-MX"/>
        </w:rPr>
        <w:t>s</w:t>
      </w:r>
      <w:r w:rsidRPr="00D36784">
        <w:rPr>
          <w:rFonts w:ascii="Arial" w:hAnsi="Arial" w:cs="Arial"/>
          <w:b/>
          <w:lang w:val="es-MX"/>
        </w:rPr>
        <w:t xml:space="preserve">elección de </w:t>
      </w:r>
      <w:r w:rsidR="00D36784" w:rsidRPr="00D36784">
        <w:rPr>
          <w:rFonts w:ascii="Arial" w:hAnsi="Arial" w:cs="Arial"/>
          <w:b/>
          <w:lang w:val="es-MX"/>
        </w:rPr>
        <w:t>una</w:t>
      </w:r>
      <w:r w:rsidR="00D36784">
        <w:rPr>
          <w:rFonts w:ascii="Arial" w:hAnsi="Arial" w:cs="Arial"/>
          <w:b/>
          <w:lang w:val="es-MX"/>
        </w:rPr>
        <w:t xml:space="preserve"> </w:t>
      </w:r>
      <w:r w:rsidRPr="00037AFA">
        <w:rPr>
          <w:rFonts w:ascii="Arial" w:hAnsi="Arial" w:cs="Arial"/>
          <w:b/>
          <w:lang w:val="es-MX"/>
        </w:rPr>
        <w:t xml:space="preserve">metodología de Desarrollo </w:t>
      </w:r>
      <w:r>
        <w:rPr>
          <w:rFonts w:ascii="Arial" w:hAnsi="Arial" w:cs="Arial"/>
          <w:b/>
          <w:lang w:val="es-MX"/>
        </w:rPr>
        <w:t>Á</w:t>
      </w:r>
      <w:r w:rsidRPr="00037AFA">
        <w:rPr>
          <w:rFonts w:ascii="Arial" w:hAnsi="Arial" w:cs="Arial"/>
          <w:b/>
          <w:lang w:val="es-MX"/>
        </w:rPr>
        <w:t>gil</w:t>
      </w:r>
      <w:r w:rsidR="00D36784">
        <w:rPr>
          <w:rFonts w:ascii="Arial" w:hAnsi="Arial" w:cs="Arial"/>
          <w:lang w:val="es-MX"/>
        </w:rPr>
        <w:t xml:space="preserve"> necesaria</w:t>
      </w:r>
      <w:r>
        <w:rPr>
          <w:rFonts w:ascii="Arial" w:hAnsi="Arial" w:cs="Arial"/>
          <w:lang w:val="es-MX"/>
        </w:rPr>
        <w:t xml:space="preserve"> para </w:t>
      </w:r>
      <w:r w:rsidR="00D36784">
        <w:rPr>
          <w:rFonts w:ascii="Arial" w:hAnsi="Arial" w:cs="Arial"/>
          <w:lang w:val="es-MX"/>
        </w:rPr>
        <w:t xml:space="preserve">el </w:t>
      </w:r>
      <w:r>
        <w:rPr>
          <w:rFonts w:ascii="Arial" w:hAnsi="Arial" w:cs="Arial"/>
          <w:lang w:val="es-MX"/>
        </w:rPr>
        <w:t>desarrollo del prototipo:</w:t>
      </w:r>
    </w:p>
    <w:p w:rsidR="00A05D25" w:rsidRDefault="00FF0ECE" w:rsidP="00A05D25">
      <w:pPr>
        <w:pStyle w:val="Prrafodelista"/>
        <w:spacing w:after="120" w:line="360" w:lineRule="auto"/>
        <w:ind w:left="284"/>
        <w:jc w:val="both"/>
        <w:rPr>
          <w:rFonts w:ascii="Arial" w:eastAsia="Times New Roman" w:hAnsi="Arial" w:cs="Arial"/>
          <w:lang w:val="es-AR" w:eastAsia="es-AR"/>
        </w:rPr>
      </w:pPr>
      <w:r>
        <w:rPr>
          <w:rFonts w:ascii="Arial" w:hAnsi="Arial" w:cs="Arial"/>
          <w:lang w:val="es-MX"/>
        </w:rPr>
        <w:t>En esta etapa se ele</w:t>
      </w:r>
      <w:r w:rsidR="00A05D25" w:rsidRPr="00D36784">
        <w:rPr>
          <w:rFonts w:ascii="Arial" w:hAnsi="Arial" w:cs="Arial"/>
          <w:lang w:val="es-MX"/>
        </w:rPr>
        <w:t xml:space="preserve">girá una </w:t>
      </w:r>
      <w:r w:rsidRPr="00387ED8">
        <w:rPr>
          <w:rFonts w:ascii="Arial" w:hAnsi="Arial" w:cs="Arial"/>
          <w:lang w:val="es-MX"/>
        </w:rPr>
        <w:t>Metodología</w:t>
      </w:r>
      <w:r w:rsidR="00A05D25" w:rsidRPr="00387ED8">
        <w:rPr>
          <w:rFonts w:ascii="Arial" w:hAnsi="Arial" w:cs="Arial"/>
          <w:lang w:val="es-MX"/>
        </w:rPr>
        <w:t xml:space="preserve"> </w:t>
      </w:r>
      <w:r w:rsidR="00A05D25">
        <w:rPr>
          <w:rFonts w:ascii="Arial" w:hAnsi="Arial" w:cs="Arial"/>
          <w:lang w:val="es-MX"/>
        </w:rPr>
        <w:t xml:space="preserve">de </w:t>
      </w:r>
      <w:r w:rsidR="00A05D25" w:rsidRPr="008A3C6F">
        <w:rPr>
          <w:rFonts w:ascii="Arial" w:hAnsi="Arial" w:cs="Arial"/>
          <w:lang w:val="es-MX"/>
        </w:rPr>
        <w:t>Desarrollo</w:t>
      </w:r>
      <w:r w:rsidR="00A05D25">
        <w:rPr>
          <w:rFonts w:ascii="Arial" w:hAnsi="Arial" w:cs="Arial"/>
          <w:lang w:val="es-MX"/>
        </w:rPr>
        <w:t xml:space="preserve"> Ágil que guiará los procesos iterativos e incrementar en la especificación, el diseño, el desarrollo y las pruebas. Entre los métodos agiles tenidos en cuenta tenemos a Programación Extrema, Scrum y Cristal. </w:t>
      </w:r>
      <w:r w:rsidR="00A05D25">
        <w:rPr>
          <w:rFonts w:ascii="Arial" w:eastAsia="Times New Roman" w:hAnsi="Arial" w:cs="Arial"/>
          <w:lang w:val="es-AR" w:eastAsia="es-AR"/>
        </w:rPr>
        <w:t>[Sommerville, 2005]</w:t>
      </w:r>
      <w:r>
        <w:rPr>
          <w:rFonts w:ascii="Arial" w:eastAsia="Times New Roman" w:hAnsi="Arial" w:cs="Arial"/>
          <w:lang w:val="es-AR" w:eastAsia="es-AR"/>
        </w:rPr>
        <w:t>.</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lastRenderedPageBreak/>
        <w:t xml:space="preserve">Actualización de la </w:t>
      </w:r>
      <w:r>
        <w:rPr>
          <w:rFonts w:ascii="Arial" w:hAnsi="Arial" w:cs="Arial"/>
          <w:b/>
          <w:lang w:val="es-MX"/>
        </w:rPr>
        <w:t xml:space="preserve">Documentación: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A05D25" w:rsidRPr="00AA7E3D" w:rsidRDefault="00F009B1" w:rsidP="00AA7E3D">
      <w:pPr>
        <w:spacing w:after="0" w:line="360" w:lineRule="auto"/>
        <w:jc w:val="both"/>
        <w:rPr>
          <w:rFonts w:ascii="Arial" w:eastAsia="Times New Roman" w:hAnsi="Arial" w:cs="Arial"/>
          <w:b/>
          <w:color w:val="000000"/>
          <w:lang w:val="es-AR" w:eastAsia="es-AR"/>
        </w:rPr>
      </w:pPr>
      <w:r w:rsidRPr="00F009B1">
        <w:rPr>
          <w:rFonts w:ascii="Arial" w:eastAsia="Times New Roman" w:hAnsi="Arial" w:cs="Arial"/>
          <w:b/>
          <w:color w:val="000000"/>
          <w:lang w:val="es-AR" w:eastAsia="es-AR"/>
        </w:rPr>
        <w:t xml:space="preserve">ETAPA DE </w:t>
      </w:r>
      <w:r>
        <w:rPr>
          <w:rFonts w:ascii="Arial" w:eastAsia="Times New Roman" w:hAnsi="Arial" w:cs="Arial"/>
          <w:b/>
          <w:color w:val="000000"/>
          <w:lang w:val="es-AR" w:eastAsia="es-AR"/>
        </w:rPr>
        <w:t xml:space="preserve"> DESARROLLO</w:t>
      </w:r>
    </w:p>
    <w:p w:rsidR="00A05D25" w:rsidRPr="00A824D7" w:rsidRDefault="002F2F0E"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Si bien las siguientes actividades</w:t>
      </w:r>
      <w:r w:rsidR="00A05D25" w:rsidRPr="00A824D7">
        <w:rPr>
          <w:rFonts w:ascii="Arial" w:eastAsia="Times New Roman" w:hAnsi="Arial" w:cs="Arial"/>
          <w:lang w:val="es-AR" w:eastAsia="es-AR"/>
        </w:rPr>
        <w:t xml:space="preserve"> corresponden a las fases generales para la  construcción de sistemas software, para el proyecto a desarrollar se seleccionara una metodología ágil resultado del análisis </w:t>
      </w:r>
      <w:r w:rsidR="00A05D25">
        <w:rPr>
          <w:rFonts w:ascii="Arial" w:eastAsia="Times New Roman" w:hAnsi="Arial" w:cs="Arial"/>
          <w:lang w:val="es-AR" w:eastAsia="es-AR"/>
        </w:rPr>
        <w:t>e</w:t>
      </w:r>
      <w:r w:rsidR="00A05D25" w:rsidRPr="00A824D7">
        <w:rPr>
          <w:rFonts w:ascii="Arial" w:eastAsia="Times New Roman" w:hAnsi="Arial" w:cs="Arial"/>
          <w:lang w:val="es-AR" w:eastAsia="es-AR"/>
        </w:rPr>
        <w:t xml:space="preserve"> investigación anterior.</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Análisis de requisitos</w:t>
      </w:r>
    </w:p>
    <w:p w:rsidR="00A05D25" w:rsidRPr="00120B73" w:rsidRDefault="00A05D25" w:rsidP="00A05D25">
      <w:pPr>
        <w:pStyle w:val="Prrafodelista"/>
        <w:spacing w:line="360" w:lineRule="auto"/>
        <w:ind w:left="284"/>
        <w:jc w:val="both"/>
        <w:rPr>
          <w:rFonts w:ascii="Arial" w:hAnsi="Arial" w:cs="Arial"/>
          <w:lang w:val="es-MX"/>
        </w:rPr>
      </w:pPr>
      <w:r w:rsidRPr="00120B73">
        <w:rPr>
          <w:rFonts w:ascii="Arial" w:hAnsi="Arial" w:cs="Arial"/>
          <w:lang w:val="es-MX"/>
        </w:rPr>
        <w:t>Se iniciará la ingeniería de requerimientos mediante la</w:t>
      </w:r>
      <w:r w:rsidR="00B87137">
        <w:rPr>
          <w:rFonts w:ascii="Arial" w:hAnsi="Arial" w:cs="Arial"/>
          <w:lang w:val="es-MX"/>
        </w:rPr>
        <w:t xml:space="preserve"> comprensión y definición de los</w:t>
      </w:r>
      <w:r w:rsidRPr="00120B73">
        <w:rPr>
          <w:rFonts w:ascii="Arial" w:hAnsi="Arial" w:cs="Arial"/>
          <w:lang w:val="es-MX"/>
        </w:rPr>
        <w:t xml:space="preserve"> servicios </w:t>
      </w:r>
      <w:r w:rsidR="00B87137">
        <w:rPr>
          <w:rFonts w:ascii="Arial" w:hAnsi="Arial" w:cs="Arial"/>
          <w:lang w:val="es-MX"/>
        </w:rPr>
        <w:t xml:space="preserve">que </w:t>
      </w:r>
      <w:r w:rsidRPr="00120B73">
        <w:rPr>
          <w:rFonts w:ascii="Arial" w:hAnsi="Arial" w:cs="Arial"/>
          <w:lang w:val="es-MX"/>
        </w:rPr>
        <w:t xml:space="preserve">requiere el sistema y de la identificación de las restricciones de funcionamientos y desarrollo del mismo. </w:t>
      </w:r>
      <w:r w:rsidRPr="00120B73">
        <w:rPr>
          <w:rFonts w:ascii="Arial" w:eastAsia="Times New Roman" w:hAnsi="Arial" w:cs="Arial"/>
          <w:lang w:val="es-AR" w:eastAsia="es-AR"/>
        </w:rPr>
        <w:t>[Sommerville, 2005]</w:t>
      </w:r>
      <w:r>
        <w:rPr>
          <w:rFonts w:ascii="Arial" w:eastAsia="Times New Roman" w:hAnsi="Arial" w:cs="Arial"/>
          <w:lang w:val="es-AR" w:eastAsia="es-AR"/>
        </w:rPr>
        <w:t xml:space="preserve">. Se realizara un estudio de viabilidad, se definirá la técnica de relevamiento para la recolección de datos del lugar gastronómico y de las personas con capacidades diferentes que participen de proyecto. Toda esta información se volcará en un documento de especificación de requerimientos.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Diseño</w:t>
      </w:r>
    </w:p>
    <w:p w:rsidR="00A05D25" w:rsidRPr="00722DB2" w:rsidRDefault="00A05D25" w:rsidP="00A05D25">
      <w:pPr>
        <w:pStyle w:val="Prrafodelista"/>
        <w:spacing w:after="0" w:line="360" w:lineRule="auto"/>
        <w:ind w:left="284"/>
        <w:jc w:val="both"/>
        <w:rPr>
          <w:rFonts w:ascii="Arial" w:eastAsia="Times New Roman" w:hAnsi="Arial" w:cs="Arial"/>
          <w:lang w:val="es-AR" w:eastAsia="es-AR"/>
        </w:rPr>
      </w:pPr>
      <w:r w:rsidRPr="00A269A4">
        <w:rPr>
          <w:rFonts w:ascii="Arial" w:eastAsia="Times New Roman" w:hAnsi="Arial" w:cs="Arial"/>
          <w:lang w:val="es-AR" w:eastAsia="es-AR"/>
        </w:rPr>
        <w:t>Trasforma</w:t>
      </w:r>
      <w:r>
        <w:rPr>
          <w:rFonts w:ascii="Arial" w:eastAsia="Times New Roman" w:hAnsi="Arial" w:cs="Arial"/>
          <w:lang w:val="es-AR" w:eastAsia="es-AR"/>
        </w:rPr>
        <w:t>r</w:t>
      </w:r>
      <w:r w:rsidRPr="00A269A4">
        <w:rPr>
          <w:rFonts w:ascii="Arial" w:eastAsia="Times New Roman" w:hAnsi="Arial" w:cs="Arial"/>
          <w:lang w:val="es-AR" w:eastAsia="es-AR"/>
        </w:rPr>
        <w:t xml:space="preserve"> el modelo de dominio de la información, creado durante el análisis, en las estructuras de datos necesarios para implementar el Software</w:t>
      </w:r>
      <w:r>
        <w:rPr>
          <w:rFonts w:ascii="Arial" w:eastAsia="Times New Roman" w:hAnsi="Arial" w:cs="Arial"/>
          <w:lang w:val="es-AR" w:eastAsia="es-AR"/>
        </w:rPr>
        <w:t>. [Pressman, 2002]. En esta etapa se seleccionará los patrones de Diseño de Arquitectura necesario para el prototipo y sus correspondientes diagramas del sistema. Se realizaran los diagramas de Base de datos y de estructura del sistema correspondientes.</w:t>
      </w:r>
      <w:r w:rsidRPr="00722DB2">
        <w:rPr>
          <w:rFonts w:ascii="Arial" w:hAnsi="Arial" w:cs="Arial"/>
          <w:lang w:val="es-MX"/>
        </w:rPr>
        <w:t xml:space="preserve"> </w:t>
      </w:r>
    </w:p>
    <w:p w:rsidR="00A05D25" w:rsidRDefault="00A05D25" w:rsidP="00A05D25">
      <w:pPr>
        <w:pStyle w:val="Prrafodelista"/>
        <w:numPr>
          <w:ilvl w:val="0"/>
          <w:numId w:val="6"/>
        </w:numPr>
        <w:spacing w:after="120" w:line="360" w:lineRule="auto"/>
        <w:ind w:left="284"/>
        <w:jc w:val="both"/>
        <w:rPr>
          <w:rFonts w:ascii="Arial" w:hAnsi="Arial" w:cs="Arial"/>
          <w:b/>
          <w:lang w:val="es-MX"/>
        </w:rPr>
      </w:pPr>
      <w:r w:rsidRPr="00037AFA">
        <w:rPr>
          <w:rFonts w:ascii="Arial" w:hAnsi="Arial" w:cs="Arial"/>
          <w:b/>
          <w:lang w:val="es-MX"/>
        </w:rPr>
        <w:t>Implementación</w:t>
      </w:r>
    </w:p>
    <w:p w:rsidR="00A05D25" w:rsidRDefault="00A05D25" w:rsidP="00A05D25">
      <w:pPr>
        <w:pStyle w:val="Prrafodelista"/>
        <w:spacing w:after="0" w:line="360" w:lineRule="auto"/>
        <w:ind w:left="284"/>
        <w:jc w:val="both"/>
        <w:rPr>
          <w:rFonts w:ascii="Arial" w:eastAsia="Times New Roman" w:hAnsi="Arial" w:cs="Arial"/>
          <w:lang w:val="es-AR" w:eastAsia="es-AR"/>
        </w:rPr>
      </w:pPr>
      <w:r>
        <w:rPr>
          <w:rFonts w:ascii="Arial" w:eastAsia="Times New Roman" w:hAnsi="Arial" w:cs="Arial"/>
          <w:lang w:val="es-AR" w:eastAsia="es-AR"/>
        </w:rPr>
        <w:t xml:space="preserve">Se procede a desarrollar el software por medio de las herramientas y tecnologías seleccionadas en etapas previas, de tal manera que se pueda proporcionar las funcionalidades a las especificaciones detalladas. </w:t>
      </w:r>
      <w:r w:rsidR="008A60EF">
        <w:rPr>
          <w:rFonts w:ascii="Arial" w:eastAsia="Times New Roman" w:hAnsi="Arial" w:cs="Arial"/>
          <w:lang w:val="es-AR" w:eastAsia="es-AR"/>
        </w:rPr>
        <w:t>Esto comprende realizar la impleme</w:t>
      </w:r>
      <w:r>
        <w:rPr>
          <w:rFonts w:ascii="Arial" w:eastAsia="Times New Roman" w:hAnsi="Arial" w:cs="Arial"/>
          <w:lang w:val="es-AR" w:eastAsia="es-AR"/>
        </w:rPr>
        <w:t xml:space="preserve">ntación de la arquitectura principal, el modulo de realidad aumentada, el modulo de orden de  pedidos y realizar las pruebas unitarias. </w:t>
      </w:r>
    </w:p>
    <w:p w:rsidR="00A05D25" w:rsidRDefault="00A05D25" w:rsidP="00A05D25">
      <w:pPr>
        <w:pStyle w:val="Prrafodelista"/>
        <w:numPr>
          <w:ilvl w:val="0"/>
          <w:numId w:val="6"/>
        </w:numPr>
        <w:spacing w:after="120" w:line="360" w:lineRule="auto"/>
        <w:ind w:left="284"/>
        <w:jc w:val="both"/>
        <w:rPr>
          <w:rFonts w:ascii="Arial" w:hAnsi="Arial" w:cs="Arial"/>
          <w:lang w:val="es-MX"/>
        </w:rPr>
      </w:pPr>
      <w:r w:rsidRPr="00037AFA">
        <w:rPr>
          <w:rFonts w:ascii="Arial" w:hAnsi="Arial" w:cs="Arial"/>
          <w:b/>
          <w:lang w:val="es-MX"/>
        </w:rPr>
        <w:t>Pruebas</w:t>
      </w:r>
      <w:r>
        <w:rPr>
          <w:rFonts w:ascii="Arial" w:hAnsi="Arial" w:cs="Arial"/>
          <w:lang w:val="es-MX"/>
        </w:rPr>
        <w:t>.</w:t>
      </w:r>
    </w:p>
    <w:p w:rsidR="00A05D25" w:rsidRPr="00AE5568" w:rsidRDefault="00A05D25" w:rsidP="00A05D25">
      <w:pPr>
        <w:pStyle w:val="Prrafodelista"/>
        <w:spacing w:after="0" w:line="360" w:lineRule="auto"/>
        <w:ind w:left="284"/>
        <w:jc w:val="both"/>
        <w:rPr>
          <w:rFonts w:ascii="Arial" w:eastAsia="Times New Roman" w:hAnsi="Arial" w:cs="Arial"/>
          <w:lang w:val="es-AR" w:eastAsia="es-AR"/>
        </w:rPr>
      </w:pPr>
      <w:r w:rsidRPr="00885416">
        <w:rPr>
          <w:rFonts w:ascii="Arial" w:hAnsi="Arial" w:cs="Arial"/>
          <w:lang w:val="es-MX"/>
        </w:rPr>
        <w:t xml:space="preserve">En esta etapa comprende la verificación y validación del prototipo para mostrar </w:t>
      </w:r>
      <w:r w:rsidRPr="00885416">
        <w:rPr>
          <w:rFonts w:ascii="Arial" w:eastAsia="Times New Roman" w:hAnsi="Arial" w:cs="Arial"/>
          <w:color w:val="000000"/>
          <w:lang w:val="es-AR" w:eastAsia="es-AR"/>
        </w:rPr>
        <w:t>que lo que se ha desarrollado cumple</w:t>
      </w:r>
      <w:r>
        <w:rPr>
          <w:rFonts w:ascii="Arial" w:eastAsia="Times New Roman" w:hAnsi="Arial" w:cs="Arial"/>
          <w:color w:val="000000"/>
          <w:lang w:val="es-AR" w:eastAsia="es-AR"/>
        </w:rPr>
        <w:t xml:space="preserve"> su especificación y las funciones que provee no presentan errores ni defectos. En caso de existir anomalías se procede a realizar las correcciones pertinentes y se somete al proceso de  prueba nuevamente. [Sommerville, 2005]. Se realizará en el prototipo pruebas de integración de los componentes y pruebas de aceptación en el lugar gastronómico con personas con capacidad auditiva disminuida. Finalmente estas pruebas de documentarán.</w:t>
      </w:r>
    </w:p>
    <w:p w:rsidR="00A30772" w:rsidRDefault="00A05D25" w:rsidP="004445B3">
      <w:pPr>
        <w:pStyle w:val="Prrafodelista"/>
        <w:numPr>
          <w:ilvl w:val="0"/>
          <w:numId w:val="6"/>
        </w:numPr>
        <w:spacing w:after="120" w:line="360" w:lineRule="auto"/>
        <w:ind w:left="284"/>
        <w:jc w:val="both"/>
        <w:rPr>
          <w:rFonts w:ascii="Arial" w:hAnsi="Arial" w:cs="Arial"/>
          <w:lang w:val="es-MX"/>
        </w:rPr>
      </w:pPr>
      <w:r w:rsidRPr="00AD6573">
        <w:rPr>
          <w:rFonts w:ascii="Arial" w:hAnsi="Arial" w:cs="Arial"/>
          <w:b/>
          <w:lang w:val="es-MX"/>
        </w:rPr>
        <w:lastRenderedPageBreak/>
        <w:t>Actualización de la Documentació</w:t>
      </w:r>
      <w:r>
        <w:rPr>
          <w:rFonts w:ascii="Arial" w:hAnsi="Arial" w:cs="Arial"/>
          <w:b/>
          <w:lang w:val="es-MX"/>
        </w:rPr>
        <w:t xml:space="preserve">n: </w:t>
      </w:r>
      <w:r w:rsidRPr="00F859F4">
        <w:rPr>
          <w:rFonts w:ascii="Arial" w:hAnsi="Arial" w:cs="Arial"/>
          <w:lang w:val="es-MX"/>
        </w:rPr>
        <w:t>se volcara todo lo realizado hasta el momento en un documento</w:t>
      </w:r>
      <w:r>
        <w:rPr>
          <w:rFonts w:ascii="Arial" w:hAnsi="Arial" w:cs="Arial"/>
          <w:lang w:val="es-MX"/>
        </w:rPr>
        <w:t xml:space="preserve"> de presentación del trabajo final.</w:t>
      </w:r>
    </w:p>
    <w:p w:rsidR="004445B3" w:rsidRPr="004445B3" w:rsidRDefault="004445B3" w:rsidP="004445B3">
      <w:pPr>
        <w:pStyle w:val="Prrafodelista"/>
        <w:spacing w:after="120" w:line="360" w:lineRule="auto"/>
        <w:ind w:left="284"/>
        <w:jc w:val="both"/>
        <w:rPr>
          <w:rFonts w:ascii="Arial" w:hAnsi="Arial" w:cs="Arial"/>
          <w:lang w:val="es-MX"/>
        </w:rPr>
      </w:pPr>
    </w:p>
    <w:p w:rsidR="00B62ABB" w:rsidRPr="004445B3" w:rsidRDefault="00F61425" w:rsidP="004445B3">
      <w:pPr>
        <w:pStyle w:val="Prrafodelista"/>
        <w:numPr>
          <w:ilvl w:val="0"/>
          <w:numId w:val="6"/>
        </w:numPr>
        <w:spacing w:line="360" w:lineRule="auto"/>
        <w:ind w:left="357" w:hanging="357"/>
        <w:jc w:val="both"/>
        <w:rPr>
          <w:rFonts w:ascii="Arial" w:hAnsi="Arial" w:cs="Arial"/>
          <w:b/>
          <w:u w:val="single"/>
        </w:rPr>
      </w:pPr>
      <w:r w:rsidRPr="004445B3">
        <w:rPr>
          <w:rFonts w:ascii="Arial" w:hAnsi="Arial" w:cs="Arial"/>
          <w:b/>
          <w:u w:val="single"/>
        </w:rPr>
        <w:t>PLANIFICACIÓN DEL PROYECTO</w:t>
      </w:r>
      <w:ins w:id="4" w:author="Reinoso elizabeth" w:date="2013-10-22T08:28:00Z">
        <w:r w:rsidR="00E570AB" w:rsidRPr="004445B3">
          <w:rPr>
            <w:rFonts w:ascii="Arial" w:hAnsi="Arial" w:cs="Arial"/>
            <w:b/>
            <w:u w:val="single"/>
          </w:rPr>
          <w:t xml:space="preserve"> </w:t>
        </w:r>
      </w:ins>
    </w:p>
    <w:tbl>
      <w:tblPr>
        <w:tblW w:w="9940"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67203D" w:rsidRPr="0005458D" w:rsidTr="0067203D">
        <w:trPr>
          <w:trHeight w:val="336"/>
          <w:tblHeader/>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tcPr>
          <w:p w:rsidR="0067203D" w:rsidRPr="0067203D" w:rsidRDefault="0067203D" w:rsidP="0067203D">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BC48D7" w:rsidRPr="0005458D" w:rsidTr="0067203D">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63" w:type="dxa"/>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BC48D7" w:rsidRPr="008878B1" w:rsidRDefault="00BC48D7" w:rsidP="001277DF">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C48D7" w:rsidRPr="00793E7C" w:rsidRDefault="00BC48D7" w:rsidP="001277DF">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351655" w:rsidRDefault="00351655" w:rsidP="00351655">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44055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67203D" w:rsidP="001277DF">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00BC48D7" w:rsidRPr="008878B1">
              <w:rPr>
                <w:rFonts w:ascii="Arial" w:hAnsi="Arial" w:cs="Arial"/>
                <w:sz w:val="18"/>
                <w:szCs w:val="18"/>
                <w:lang w:val="es-MX"/>
              </w:rPr>
              <w:t xml:space="preserve"> de las tecnologías apropiadas .</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336EF4"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sidR="00D36784">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F93F21"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83832"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23799E"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28439C"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351655" w:rsidRPr="0005458D" w:rsidTr="00EB3A7E">
        <w:trPr>
          <w:trHeight w:val="21"/>
          <w:jc w:val="center"/>
        </w:trPr>
        <w:tc>
          <w:tcPr>
            <w:tcW w:w="9940"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351655" w:rsidRPr="0005458D" w:rsidRDefault="00351655" w:rsidP="00351655">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0648D0"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67203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770FB3"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770FB3"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962B66"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7746CD"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r>
      <w:tr w:rsidR="00BC48D7" w:rsidRPr="0005458D" w:rsidTr="0067203D">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BC48D7" w:rsidRPr="008878B1" w:rsidRDefault="00BC48D7" w:rsidP="001277DF">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 xml:space="preserve">Preparación de </w:t>
            </w:r>
            <w:r w:rsidRPr="008878B1">
              <w:rPr>
                <w:rFonts w:ascii="Arial" w:eastAsia="Times New Roman" w:hAnsi="Arial" w:cs="Arial"/>
                <w:color w:val="000000"/>
                <w:sz w:val="18"/>
                <w:szCs w:val="18"/>
                <w:lang w:val="es-AR" w:eastAsia="es-AR"/>
              </w:rPr>
              <w:lastRenderedPageBreak/>
              <w:t>defensa</w:t>
            </w:r>
            <w:r w:rsidR="0023799E">
              <w:rPr>
                <w:rFonts w:ascii="Arial" w:eastAsia="Times New Roman" w:hAnsi="Arial" w:cs="Arial"/>
                <w:color w:val="000000"/>
                <w:sz w:val="18"/>
                <w:szCs w:val="18"/>
                <w:lang w:val="es-AR" w:eastAsia="es-AR"/>
              </w:rPr>
              <w:t>.</w:t>
            </w:r>
          </w:p>
        </w:tc>
        <w:tc>
          <w:tcPr>
            <w:tcW w:w="263" w:type="dxa"/>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BC48D7" w:rsidRPr="0005458D" w:rsidRDefault="00BC48D7" w:rsidP="001277DF">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641A5E" w:rsidRDefault="00641A5E" w:rsidP="001277DF">
      <w:pPr>
        <w:pStyle w:val="Prrafodelista"/>
        <w:spacing w:line="360" w:lineRule="auto"/>
        <w:ind w:left="1211"/>
        <w:jc w:val="both"/>
        <w:rPr>
          <w:rFonts w:ascii="Arial" w:hAnsi="Arial" w:cs="Arial"/>
          <w:b/>
        </w:rPr>
      </w:pPr>
    </w:p>
    <w:p w:rsidR="00440557" w:rsidRDefault="00440557" w:rsidP="001277DF">
      <w:pPr>
        <w:spacing w:before="120" w:after="120" w:line="360" w:lineRule="auto"/>
        <w:jc w:val="both"/>
        <w:rPr>
          <w:rFonts w:ascii="Arial" w:hAnsi="Arial" w:cs="Arial"/>
          <w:lang w:val="es-MX"/>
        </w:rPr>
      </w:pPr>
      <w:r w:rsidRPr="001C2009">
        <w:rPr>
          <w:rFonts w:ascii="Arial" w:hAnsi="Arial" w:cs="Arial"/>
          <w:lang w:val="es-MX"/>
        </w:rPr>
        <w:t>Considerando el cronograma anterior, se</w:t>
      </w:r>
      <w:r>
        <w:rPr>
          <w:rFonts w:ascii="Arial" w:hAnsi="Arial" w:cs="Arial"/>
          <w:lang w:val="es-MX"/>
        </w:rPr>
        <w:t xml:space="preserve"> establece una dedicación de 8 hs semanales por alumno al</w:t>
      </w:r>
      <w:r w:rsidRPr="001C2009">
        <w:rPr>
          <w:rFonts w:ascii="Arial" w:hAnsi="Arial" w:cs="Arial"/>
          <w:lang w:val="es-MX"/>
        </w:rPr>
        <w:t xml:space="preserve"> desarrollo del proyecto.</w:t>
      </w:r>
      <w:r>
        <w:rPr>
          <w:rFonts w:ascii="Arial" w:hAnsi="Arial" w:cs="Arial"/>
          <w:lang w:val="es-MX"/>
        </w:rPr>
        <w:t xml:space="preserve"> Lo que suma un total de 224 horas por alumno.</w:t>
      </w:r>
      <w:r w:rsidRPr="001C2009">
        <w:rPr>
          <w:rFonts w:ascii="Arial" w:hAnsi="Arial" w:cs="Arial"/>
          <w:lang w:val="es-MX"/>
        </w:rPr>
        <w:t xml:space="preserve"> Asimismo se prevé la presentación del informe </w:t>
      </w:r>
      <w:r>
        <w:rPr>
          <w:rFonts w:ascii="Arial" w:hAnsi="Arial" w:cs="Arial"/>
          <w:lang w:val="es-MX"/>
        </w:rPr>
        <w:t>de avance en la semana numero 14.</w:t>
      </w:r>
    </w:p>
    <w:p w:rsidR="004445B3" w:rsidRPr="004445B3" w:rsidRDefault="004445B3" w:rsidP="004445B3">
      <w:pPr>
        <w:spacing w:after="0" w:line="360" w:lineRule="auto"/>
        <w:rPr>
          <w:rFonts w:ascii="Arial" w:hAnsi="Arial" w:cs="Arial"/>
          <w:b/>
          <w:u w:val="single"/>
          <w:lang w:val="es-MX"/>
        </w:rPr>
      </w:pPr>
      <w:r w:rsidRPr="004445B3">
        <w:rPr>
          <w:rFonts w:ascii="Arial" w:hAnsi="Arial" w:cs="Arial"/>
          <w:b/>
          <w:u w:val="single"/>
          <w:lang w:val="es-MX"/>
        </w:rPr>
        <w:t>DISTRIBUCIÓN DE PROPIEDAD INTELECTUAL</w:t>
      </w:r>
    </w:p>
    <w:p w:rsidR="004445B3" w:rsidRDefault="004445B3" w:rsidP="004445B3">
      <w:pPr>
        <w:spacing w:after="0" w:line="360" w:lineRule="auto"/>
        <w:jc w:val="both"/>
        <w:rPr>
          <w:rFonts w:ascii="Arial" w:hAnsi="Arial" w:cs="Arial"/>
          <w:lang w:val="es-MX"/>
        </w:rPr>
      </w:pPr>
      <w:r>
        <w:rPr>
          <w:rFonts w:ascii="Arial" w:hAnsi="Arial" w:cs="Arial"/>
          <w:lang w:val="es-MX"/>
        </w:rPr>
        <w:t>La propiedad intelectual será distribuida en partes iguales entre la facultad de ingeniería de la Universidad Nacional de Jujuy y los autores del proyecto.</w:t>
      </w:r>
    </w:p>
    <w:p w:rsidR="004445B3" w:rsidRPr="00B51BA7" w:rsidRDefault="004445B3" w:rsidP="004445B3">
      <w:pPr>
        <w:spacing w:after="0" w:line="360" w:lineRule="auto"/>
        <w:jc w:val="both"/>
        <w:rPr>
          <w:rFonts w:ascii="Arial" w:hAnsi="Arial" w:cs="Arial"/>
          <w:lang w:val="es-MX"/>
        </w:rPr>
      </w:pPr>
    </w:p>
    <w:p w:rsidR="004445B3" w:rsidRPr="004445B3" w:rsidRDefault="004445B3" w:rsidP="004445B3">
      <w:pPr>
        <w:spacing w:after="0" w:line="360" w:lineRule="auto"/>
        <w:rPr>
          <w:rFonts w:ascii="Arial" w:eastAsia="Times New Roman" w:hAnsi="Arial" w:cs="Arial"/>
          <w:b/>
          <w:u w:val="single"/>
        </w:rPr>
      </w:pPr>
      <w:r w:rsidRPr="004445B3">
        <w:rPr>
          <w:rFonts w:ascii="Arial" w:eastAsia="Times New Roman" w:hAnsi="Arial" w:cs="Arial"/>
          <w:b/>
          <w:u w:val="single"/>
        </w:rPr>
        <w:t>CONFORMACION DEL EQUIPO DE TRABAJO</w:t>
      </w:r>
    </w:p>
    <w:p w:rsidR="004445B3" w:rsidRDefault="004445B3" w:rsidP="00F0288E">
      <w:pPr>
        <w:pStyle w:val="Prrafodelista"/>
        <w:numPr>
          <w:ilvl w:val="0"/>
          <w:numId w:val="38"/>
        </w:numPr>
        <w:spacing w:line="360" w:lineRule="auto"/>
        <w:jc w:val="both"/>
        <w:rPr>
          <w:rFonts w:ascii="Arial" w:eastAsia="Times New Roman" w:hAnsi="Arial" w:cs="Arial"/>
        </w:rPr>
      </w:pPr>
      <w:r w:rsidRPr="001B3D05">
        <w:rPr>
          <w:rFonts w:ascii="Arial" w:eastAsia="Times New Roman" w:hAnsi="Arial" w:cs="Arial"/>
        </w:rPr>
        <w:t xml:space="preserve">Tutor: </w:t>
      </w:r>
      <w:r w:rsidRPr="001B3D05">
        <w:rPr>
          <w:rFonts w:ascii="Arial" w:eastAsia="Times New Roman" w:hAnsi="Arial" w:cs="Arial"/>
          <w:bCs/>
          <w:color w:val="000000"/>
        </w:rPr>
        <w:t>Ing. Elizabeth Reinoso</w:t>
      </w:r>
      <w:r>
        <w:rPr>
          <w:rFonts w:ascii="Arial" w:eastAsia="Times New Roman" w:hAnsi="Arial" w:cs="Arial"/>
          <w:bCs/>
          <w:color w:val="000000"/>
        </w:rPr>
        <w:t>, tiene como responsabilidad brindar la orientación y el apoyo necesario para que los alumnos puedan dar cumplimiento a la presentación y defensa del proyecto final en tiempo y forma. Además verificar el cumplimiento del cronograma y actividades planteadas durante el transcurso del proyecto.</w:t>
      </w:r>
    </w:p>
    <w:p w:rsidR="004445B3" w:rsidRPr="001B3D05" w:rsidRDefault="004445B3" w:rsidP="00F0288E">
      <w:pPr>
        <w:pStyle w:val="Prrafodelista"/>
        <w:numPr>
          <w:ilvl w:val="0"/>
          <w:numId w:val="38"/>
        </w:numPr>
        <w:spacing w:line="360" w:lineRule="auto"/>
        <w:jc w:val="both"/>
        <w:rPr>
          <w:rFonts w:ascii="Arial" w:eastAsia="Times New Roman" w:hAnsi="Arial" w:cs="Arial"/>
        </w:rPr>
      </w:pPr>
      <w:r>
        <w:rPr>
          <w:rFonts w:ascii="Arial" w:eastAsia="Times New Roman" w:hAnsi="Arial" w:cs="Arial"/>
          <w:bCs/>
          <w:color w:val="000000"/>
        </w:rPr>
        <w:t>Asesora</w:t>
      </w:r>
      <w:r w:rsidRPr="001B3D05">
        <w:rPr>
          <w:rFonts w:ascii="Arial" w:eastAsia="Times New Roman" w:hAnsi="Arial" w:cs="Arial"/>
          <w:bCs/>
          <w:color w:val="000000"/>
        </w:rPr>
        <w:t>:  Lic. Graciela del Valle Espinosa</w:t>
      </w:r>
      <w:r>
        <w:rPr>
          <w:rFonts w:ascii="Arial" w:eastAsia="Times New Roman" w:hAnsi="Arial" w:cs="Arial"/>
          <w:bCs/>
          <w:color w:val="000000"/>
        </w:rPr>
        <w:t xml:space="preserve">, tiene como responsabilidad brindar orientación  referidas a personas </w:t>
      </w:r>
      <w:r w:rsidRPr="000A79C4">
        <w:rPr>
          <w:rFonts w:ascii="Arial" w:hAnsi="Arial" w:cs="Arial"/>
        </w:rPr>
        <w:t>sordas e hipoacúsicas</w:t>
      </w:r>
      <w:r>
        <w:rPr>
          <w:rFonts w:ascii="Arial" w:hAnsi="Arial" w:cs="Arial"/>
        </w:rPr>
        <w:t xml:space="preserve">. Estos incluye documentación, simbología de lenguaje de seña, etc. </w:t>
      </w:r>
    </w:p>
    <w:p w:rsidR="004445B3" w:rsidRPr="001B3D05" w:rsidRDefault="004445B3" w:rsidP="00F0288E">
      <w:pPr>
        <w:pStyle w:val="Prrafodelista"/>
        <w:numPr>
          <w:ilvl w:val="0"/>
          <w:numId w:val="38"/>
        </w:numPr>
        <w:spacing w:line="360" w:lineRule="auto"/>
        <w:jc w:val="both"/>
        <w:rPr>
          <w:rFonts w:ascii="Arial" w:eastAsia="Times New Roman" w:hAnsi="Arial" w:cs="Arial"/>
        </w:rPr>
      </w:pPr>
      <w:r>
        <w:rPr>
          <w:rFonts w:ascii="Arial" w:eastAsia="Times New Roman" w:hAnsi="Arial" w:cs="Arial"/>
        </w:rPr>
        <w:t>Alumnos: Carrizo, Fernando Martin y Vale Walter Jesús. Son los encargados de llevar adelante la ejecución y defensa del proyecto final.</w:t>
      </w:r>
    </w:p>
    <w:p w:rsidR="00B62ABB" w:rsidRPr="009455AE" w:rsidRDefault="002E09C7" w:rsidP="009455AE">
      <w:pPr>
        <w:spacing w:line="360" w:lineRule="auto"/>
        <w:contextualSpacing/>
        <w:jc w:val="both"/>
        <w:rPr>
          <w:rFonts w:ascii="Arial" w:hAnsi="Arial" w:cs="Arial"/>
          <w:b/>
        </w:rPr>
      </w:pPr>
      <w:r w:rsidRPr="009455AE">
        <w:rPr>
          <w:rFonts w:ascii="Arial" w:hAnsi="Arial" w:cs="Arial"/>
          <w:b/>
        </w:rPr>
        <w:t>Bibliografía</w:t>
      </w:r>
    </w:p>
    <w:p w:rsidR="000222A3" w:rsidRPr="00B87137" w:rsidRDefault="000222A3"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[Sommerville, 2005]</w:t>
      </w:r>
      <w:r w:rsidR="00163DFF" w:rsidRPr="00B87137">
        <w:rPr>
          <w:rFonts w:ascii="Arial" w:eastAsia="Times New Roman" w:hAnsi="Arial" w:cs="Arial"/>
          <w:lang w:val="es-AR" w:eastAsia="es-AR"/>
        </w:rPr>
        <w:t>.</w:t>
      </w:r>
      <w:r w:rsidRPr="00B87137">
        <w:rPr>
          <w:rFonts w:ascii="Arial" w:eastAsia="Times New Roman" w:hAnsi="Arial" w:cs="Arial"/>
          <w:lang w:val="es-AR" w:eastAsia="es-AR"/>
        </w:rPr>
        <w:t xml:space="preserve"> </w:t>
      </w:r>
      <w:r w:rsidRPr="00B87137">
        <w:rPr>
          <w:rFonts w:ascii="Arial" w:eastAsia="Times New Roman" w:hAnsi="Arial" w:cs="Arial"/>
          <w:color w:val="000000"/>
        </w:rPr>
        <w:t>Sommerville L.</w:t>
      </w:r>
      <w:r w:rsidRPr="00B87137">
        <w:rPr>
          <w:rFonts w:ascii="Arial" w:eastAsia="Times New Roman" w:hAnsi="Arial" w:cs="Arial"/>
          <w:i/>
          <w:color w:val="000000"/>
        </w:rPr>
        <w:t xml:space="preserve"> “Ingeniería del Software</w:t>
      </w:r>
      <w:r w:rsidR="00A15FE8" w:rsidRPr="00B87137">
        <w:rPr>
          <w:rFonts w:ascii="Arial" w:eastAsia="Times New Roman" w:hAnsi="Arial" w:cs="Arial"/>
          <w:i/>
          <w:color w:val="000000"/>
        </w:rPr>
        <w:t>”</w:t>
      </w:r>
      <w:r w:rsidRPr="00B87137">
        <w:rPr>
          <w:rFonts w:ascii="Arial" w:eastAsia="Times New Roman" w:hAnsi="Arial" w:cs="Arial"/>
          <w:i/>
          <w:color w:val="000000"/>
        </w:rPr>
        <w:t xml:space="preserve">. Séptima edición. </w:t>
      </w:r>
      <w:r w:rsidRPr="00B87137">
        <w:rPr>
          <w:rFonts w:ascii="Arial" w:eastAsia="Times New Roman" w:hAnsi="Arial" w:cs="Arial"/>
          <w:color w:val="000000"/>
        </w:rPr>
        <w:t>Pearson, Madrid, España 2005.</w:t>
      </w:r>
    </w:p>
    <w:p w:rsidR="00A15FE8" w:rsidRPr="00B87137" w:rsidRDefault="00A15FE8" w:rsidP="00EB2685">
      <w:pPr>
        <w:spacing w:line="360" w:lineRule="auto"/>
        <w:contextualSpacing/>
        <w:jc w:val="both"/>
        <w:rPr>
          <w:rFonts w:ascii="Arial" w:eastAsia="Times New Roman" w:hAnsi="Arial" w:cs="Arial"/>
          <w:color w:val="000000"/>
        </w:rPr>
      </w:pPr>
      <w:r w:rsidRPr="00B87137">
        <w:rPr>
          <w:rFonts w:ascii="Arial" w:eastAsia="Times New Roman" w:hAnsi="Arial" w:cs="Arial"/>
          <w:lang w:val="es-AR" w:eastAsia="es-AR"/>
        </w:rPr>
        <w:t>[Pressman, 2002]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Pressman R. S.</w:t>
      </w:r>
      <w:r w:rsidRPr="00B87137">
        <w:rPr>
          <w:rFonts w:ascii="Arial" w:eastAsia="Times New Roman" w:hAnsi="Arial" w:cs="Arial"/>
          <w:i/>
          <w:color w:val="000000"/>
        </w:rPr>
        <w:t xml:space="preserve"> “Ingeniería del Software. Un Enfoque Práctico”. Quinta edición. </w:t>
      </w:r>
      <w:r w:rsidRPr="00B87137">
        <w:rPr>
          <w:rFonts w:ascii="Arial" w:eastAsia="Times New Roman" w:hAnsi="Arial" w:cs="Arial"/>
          <w:color w:val="000000"/>
        </w:rPr>
        <w:t xml:space="preserve"> Mc Graw Hill. Madrid, España.2002.</w:t>
      </w:r>
    </w:p>
    <w:p w:rsidR="00E9719E" w:rsidRPr="00B87137" w:rsidRDefault="00E9719E" w:rsidP="00EB2685">
      <w:pPr>
        <w:spacing w:line="360" w:lineRule="auto"/>
        <w:contextualSpacing/>
        <w:jc w:val="both"/>
        <w:rPr>
          <w:rFonts w:ascii="Arial" w:eastAsia="Times New Roman" w:hAnsi="Arial" w:cs="Arial"/>
          <w:color w:val="000000"/>
        </w:rPr>
      </w:pPr>
      <w:r w:rsidRPr="00B87137">
        <w:rPr>
          <w:rFonts w:ascii="Arial" w:eastAsia="Times New Roman" w:hAnsi="Arial" w:cs="Arial"/>
          <w:color w:val="000000"/>
        </w:rPr>
        <w:t>[Martínez J. L. A y otros, 2010]</w:t>
      </w:r>
      <w:r w:rsidR="00163DFF" w:rsidRPr="00B87137">
        <w:rPr>
          <w:rFonts w:ascii="Arial" w:eastAsia="Times New Roman" w:hAnsi="Arial" w:cs="Arial"/>
          <w:lang w:val="es-AR" w:eastAsia="es-AR"/>
        </w:rPr>
        <w:t>.</w:t>
      </w:r>
      <w:r w:rsidRPr="00B87137">
        <w:rPr>
          <w:rFonts w:ascii="Arial" w:eastAsia="Times New Roman" w:hAnsi="Arial" w:cs="Arial"/>
          <w:color w:val="000000"/>
        </w:rPr>
        <w:t xml:space="preserve"> Martínez J. L. A, López M. y Maya J.</w:t>
      </w:r>
      <w:r w:rsidRPr="00B87137">
        <w:rPr>
          <w:rFonts w:ascii="Arial" w:eastAsia="Times New Roman" w:hAnsi="Arial" w:cs="Arial"/>
          <w:i/>
          <w:color w:val="000000"/>
        </w:rPr>
        <w:t xml:space="preserve"> “Discapacidad Auditiva”. </w:t>
      </w:r>
      <w:r w:rsidR="00041EE9" w:rsidRPr="00B87137">
        <w:rPr>
          <w:rFonts w:ascii="Arial" w:eastAsia="Times New Roman" w:hAnsi="Arial" w:cs="Arial"/>
          <w:color w:val="000000"/>
        </w:rPr>
        <w:t xml:space="preserve"> Madrid, España.2010</w:t>
      </w:r>
      <w:r w:rsidRPr="00B87137">
        <w:rPr>
          <w:rFonts w:ascii="Arial" w:eastAsia="Times New Roman" w:hAnsi="Arial" w:cs="Arial"/>
          <w:color w:val="000000"/>
        </w:rPr>
        <w:t>.</w:t>
      </w:r>
    </w:p>
    <w:p w:rsidR="00007170" w:rsidRPr="00B87137" w:rsidRDefault="00007170" w:rsidP="00EB2685">
      <w:pPr>
        <w:autoSpaceDE w:val="0"/>
        <w:autoSpaceDN w:val="0"/>
        <w:adjustRightInd w:val="0"/>
        <w:spacing w:after="0" w:line="360" w:lineRule="auto"/>
        <w:contextualSpacing/>
        <w:rPr>
          <w:rFonts w:ascii="Arial" w:eastAsia="Times New Roman" w:hAnsi="Arial" w:cs="Arial"/>
          <w:color w:val="000000"/>
        </w:rPr>
      </w:pPr>
      <w:r w:rsidRPr="00B87137">
        <w:rPr>
          <w:rFonts w:ascii="Arial" w:eastAsia="Times New Roman" w:hAnsi="Arial" w:cs="Arial"/>
          <w:lang w:val="es-AR" w:eastAsia="es-AR"/>
        </w:rPr>
        <w:t>[Mamolar, 2012]</w:t>
      </w:r>
      <w:r w:rsidR="00163DFF" w:rsidRPr="00B87137">
        <w:rPr>
          <w:rFonts w:ascii="Arial" w:eastAsia="Times New Roman" w:hAnsi="Arial" w:cs="Arial"/>
          <w:lang w:val="es-AR" w:eastAsia="es-AR"/>
        </w:rPr>
        <w:t xml:space="preserve"> </w:t>
      </w:r>
      <w:r w:rsidRPr="00B87137">
        <w:rPr>
          <w:rFonts w:ascii="Arial" w:eastAsia="Times New Roman" w:hAnsi="Arial" w:cs="Arial"/>
          <w:color w:val="000000"/>
        </w:rPr>
        <w:t>Mamolar A.</w:t>
      </w:r>
      <w:r w:rsidRPr="00B87137">
        <w:rPr>
          <w:rFonts w:ascii="Arial" w:eastAsia="Times New Roman" w:hAnsi="Arial" w:cs="Arial"/>
          <w:i/>
          <w:color w:val="000000"/>
        </w:rPr>
        <w:t xml:space="preserve"> “</w:t>
      </w:r>
      <w:r w:rsidRPr="00B87137">
        <w:rPr>
          <w:rFonts w:ascii="Arial" w:hAnsi="Arial" w:cs="Arial"/>
          <w:bCs/>
          <w:lang w:val="es-AR"/>
        </w:rPr>
        <w:t>Herramientas de desarrollo libres para aplicaciones de Realidad Aumentada con Android. Análisis comparativo entre ellas</w:t>
      </w:r>
      <w:r w:rsidRPr="00B87137">
        <w:rPr>
          <w:rFonts w:ascii="Arial" w:eastAsia="Times New Roman" w:hAnsi="Arial" w:cs="Arial"/>
          <w:i/>
          <w:color w:val="000000"/>
        </w:rPr>
        <w:t>”. Tesis de Grado</w:t>
      </w:r>
      <w:r w:rsidRPr="00B87137">
        <w:rPr>
          <w:rFonts w:ascii="Arial" w:eastAsia="Times New Roman" w:hAnsi="Arial" w:cs="Arial"/>
          <w:color w:val="000000"/>
        </w:rPr>
        <w:t>, Valencia, España 2012</w:t>
      </w:r>
      <w:r w:rsidR="006C60D3" w:rsidRPr="00B87137">
        <w:rPr>
          <w:rFonts w:ascii="Arial" w:eastAsia="Times New Roman" w:hAnsi="Arial" w:cs="Arial"/>
          <w:color w:val="000000"/>
        </w:rPr>
        <w:t>.</w:t>
      </w:r>
    </w:p>
    <w:p w:rsidR="00A12515" w:rsidRPr="00CE7FC0" w:rsidRDefault="006C60D3" w:rsidP="00CE7FC0">
      <w:pPr>
        <w:autoSpaceDE w:val="0"/>
        <w:autoSpaceDN w:val="0"/>
        <w:adjustRightInd w:val="0"/>
        <w:spacing w:after="0" w:line="360" w:lineRule="auto"/>
        <w:rPr>
          <w:rFonts w:ascii="Arial" w:eastAsia="Times New Roman" w:hAnsi="Arial" w:cs="Arial"/>
          <w:color w:val="000000"/>
        </w:rPr>
      </w:pPr>
      <w:r w:rsidRPr="00B87137">
        <w:rPr>
          <w:rFonts w:ascii="Arial" w:eastAsia="Times New Roman" w:hAnsi="Arial" w:cs="Arial"/>
          <w:lang w:val="es-AR" w:eastAsia="es-AR"/>
        </w:rPr>
        <w:t>[</w:t>
      </w:r>
      <w:r w:rsidRPr="00B87137">
        <w:rPr>
          <w:rFonts w:ascii="Arial" w:hAnsi="Arial" w:cs="Arial"/>
        </w:rPr>
        <w:t>Collado</w:t>
      </w:r>
      <w:r w:rsidRPr="00B87137">
        <w:rPr>
          <w:rFonts w:ascii="Arial" w:eastAsia="Times New Roman" w:hAnsi="Arial" w:cs="Arial"/>
          <w:lang w:val="es-AR" w:eastAsia="es-AR"/>
        </w:rPr>
        <w:t xml:space="preserve">, 2012] </w:t>
      </w:r>
      <w:r w:rsidRPr="00B87137">
        <w:rPr>
          <w:rFonts w:ascii="Arial" w:hAnsi="Arial" w:cs="Arial"/>
        </w:rPr>
        <w:t>Collado</w:t>
      </w:r>
      <w:r w:rsidRPr="00EB2685">
        <w:rPr>
          <w:rFonts w:ascii="Arial" w:hAnsi="Arial" w:cs="Arial"/>
        </w:rPr>
        <w:t xml:space="preserve"> D.</w:t>
      </w:r>
      <w:r w:rsidRPr="00EB2685">
        <w:rPr>
          <w:rFonts w:ascii="Arial" w:eastAsia="Times New Roman" w:hAnsi="Arial" w:cs="Arial"/>
          <w:i/>
          <w:color w:val="000000"/>
        </w:rPr>
        <w:t xml:space="preserve"> “</w:t>
      </w:r>
      <w:r w:rsidRPr="00EB2685">
        <w:rPr>
          <w:rFonts w:ascii="Arial" w:hAnsi="Arial" w:cs="Arial"/>
          <w:bCs/>
          <w:lang w:val="es-AR"/>
        </w:rPr>
        <w:t>Empesando  con Unity 3d</w:t>
      </w:r>
      <w:r w:rsidRPr="00EB2685">
        <w:rPr>
          <w:rFonts w:ascii="Arial" w:eastAsia="Times New Roman" w:hAnsi="Arial" w:cs="Arial"/>
          <w:i/>
          <w:color w:val="000000"/>
        </w:rPr>
        <w:t>”. Manual Introductorio a Unity 3D</w:t>
      </w:r>
      <w:r w:rsidRPr="00EB2685">
        <w:rPr>
          <w:rFonts w:ascii="Arial" w:eastAsia="Times New Roman" w:hAnsi="Arial" w:cs="Arial"/>
          <w:color w:val="000000"/>
        </w:rPr>
        <w:t>,  San Francisco, USA 2012.</w:t>
      </w:r>
    </w:p>
    <w:p w:rsidR="00A12515" w:rsidRPr="00A12515" w:rsidRDefault="00CE7FC0" w:rsidP="00A12515">
      <w:pPr>
        <w:pStyle w:val="Textocomentario"/>
        <w:spacing w:after="0" w:line="360" w:lineRule="auto"/>
        <w:jc w:val="both"/>
        <w:rPr>
          <w:rFonts w:ascii="Arial" w:hAnsi="Arial" w:cs="Arial"/>
          <w:sz w:val="22"/>
          <w:szCs w:val="22"/>
        </w:rPr>
      </w:pPr>
      <w:r w:rsidRPr="00B87137">
        <w:rPr>
          <w:rFonts w:ascii="Arial" w:hAnsi="Arial" w:cs="Arial"/>
          <w:lang w:val="es-AR" w:eastAsia="es-AR"/>
        </w:rPr>
        <w:t>[</w:t>
      </w:r>
      <w:r w:rsidRPr="00364CE7">
        <w:rPr>
          <w:rFonts w:ascii="Arial" w:hAnsi="Arial" w:cs="Arial"/>
        </w:rPr>
        <w:t>LEN</w:t>
      </w:r>
      <w:r>
        <w:rPr>
          <w:rFonts w:ascii="Arial" w:hAnsi="Arial" w:cs="Arial"/>
          <w:lang w:val="es-AR" w:eastAsia="es-AR"/>
        </w:rPr>
        <w:t>,</w:t>
      </w:r>
      <w:r w:rsidRPr="00962B66">
        <w:rPr>
          <w:rFonts w:ascii="Arial" w:hAnsi="Arial" w:cs="Arial"/>
        </w:rPr>
        <w:t xml:space="preserve"> </w:t>
      </w:r>
      <w:r w:rsidRPr="00A12515">
        <w:rPr>
          <w:rFonts w:ascii="Arial" w:hAnsi="Arial" w:cs="Arial"/>
          <w:sz w:val="22"/>
          <w:szCs w:val="22"/>
        </w:rPr>
        <w:t>2006</w:t>
      </w:r>
      <w:r w:rsidRPr="00B87137">
        <w:rPr>
          <w:rFonts w:ascii="Arial" w:hAnsi="Arial" w:cs="Arial"/>
          <w:lang w:val="es-AR" w:eastAsia="es-AR"/>
        </w:rPr>
        <w:t xml:space="preserve">]. </w:t>
      </w:r>
      <w:r w:rsidR="00A12515" w:rsidRPr="00A12515">
        <w:rPr>
          <w:rFonts w:ascii="Arial" w:hAnsi="Arial" w:cs="Arial"/>
          <w:sz w:val="22"/>
          <w:szCs w:val="22"/>
        </w:rPr>
        <w:t>L</w:t>
      </w:r>
      <w:r>
        <w:rPr>
          <w:rFonts w:ascii="Arial" w:hAnsi="Arial" w:cs="Arial"/>
          <w:sz w:val="22"/>
          <w:szCs w:val="22"/>
        </w:rPr>
        <w:t>ey de Educación Nacional- 26206. Argentina.</w:t>
      </w:r>
      <w:r w:rsidR="00A12515" w:rsidRPr="00A12515">
        <w:rPr>
          <w:rFonts w:ascii="Arial" w:hAnsi="Arial" w:cs="Arial"/>
          <w:sz w:val="22"/>
          <w:szCs w:val="22"/>
        </w:rPr>
        <w:t xml:space="preserve"> 2006.</w:t>
      </w:r>
    </w:p>
    <w:p w:rsidR="00A12515" w:rsidRPr="00416785" w:rsidRDefault="00CE7FC0" w:rsidP="00416785">
      <w:pPr>
        <w:autoSpaceDE w:val="0"/>
        <w:autoSpaceDN w:val="0"/>
        <w:adjustRightInd w:val="0"/>
        <w:spacing w:after="0" w:line="360" w:lineRule="auto"/>
        <w:jc w:val="both"/>
        <w:rPr>
          <w:rFonts w:ascii="Arial" w:hAnsi="Arial" w:cs="Arial"/>
          <w:color w:val="000000"/>
          <w:lang w:val="es-ES_tradnl" w:eastAsia="es-ES_tradnl"/>
        </w:rPr>
      </w:pPr>
      <w:r w:rsidRPr="00B87137">
        <w:rPr>
          <w:rFonts w:ascii="Arial" w:eastAsia="Times New Roman" w:hAnsi="Arial" w:cs="Arial"/>
          <w:lang w:val="es-AR" w:eastAsia="es-AR"/>
        </w:rPr>
        <w:lastRenderedPageBreak/>
        <w:t>[</w:t>
      </w:r>
      <w:r w:rsidRPr="00A12515">
        <w:rPr>
          <w:rFonts w:ascii="Arial" w:hAnsi="Arial" w:cs="Arial"/>
          <w:color w:val="000000"/>
          <w:lang w:val="es-ES_tradnl" w:eastAsia="es-ES_tradnl"/>
        </w:rPr>
        <w:t>Palacios</w:t>
      </w:r>
      <w:r>
        <w:rPr>
          <w:rFonts w:ascii="Arial" w:eastAsia="Times New Roman" w:hAnsi="Arial" w:cs="Arial"/>
          <w:lang w:val="es-AR" w:eastAsia="es-AR"/>
        </w:rPr>
        <w:t>, 2008</w:t>
      </w:r>
      <w:r w:rsidRPr="00B87137">
        <w:rPr>
          <w:rFonts w:ascii="Arial" w:eastAsia="Times New Roman" w:hAnsi="Arial" w:cs="Arial"/>
          <w:lang w:val="es-AR" w:eastAsia="es-AR"/>
        </w:rPr>
        <w:t>]</w:t>
      </w:r>
      <w:r>
        <w:rPr>
          <w:rFonts w:ascii="Arial" w:eastAsia="Times New Roman" w:hAnsi="Arial" w:cs="Arial"/>
          <w:lang w:val="es-AR" w:eastAsia="es-AR"/>
        </w:rPr>
        <w:t xml:space="preserve"> </w:t>
      </w:r>
      <w:r w:rsidR="00A12515" w:rsidRPr="00A12515">
        <w:rPr>
          <w:rFonts w:ascii="Arial" w:hAnsi="Arial" w:cs="Arial"/>
        </w:rPr>
        <w:t>“</w:t>
      </w:r>
      <w:r w:rsidR="00A12515" w:rsidRPr="00A12515">
        <w:rPr>
          <w:rFonts w:ascii="Arial" w:hAnsi="Arial" w:cs="Arial"/>
          <w:color w:val="231F20"/>
          <w:lang w:val="es-ES_tradnl" w:eastAsia="es-ES_tradnl"/>
        </w:rPr>
        <w:t>El modelo social de discapacidad:</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orígenes, caracterización y plasmación</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en la Convención  Internacional</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sobre los Derechos de las Personas</w:t>
      </w:r>
      <w:r w:rsidR="00A12515">
        <w:rPr>
          <w:rFonts w:ascii="Arial" w:hAnsi="Arial" w:cs="Arial"/>
          <w:color w:val="231F20"/>
          <w:lang w:val="es-ES_tradnl" w:eastAsia="es-ES_tradnl"/>
        </w:rPr>
        <w:t xml:space="preserve"> </w:t>
      </w:r>
      <w:r w:rsidR="00A12515" w:rsidRPr="00A12515">
        <w:rPr>
          <w:rFonts w:ascii="Arial" w:hAnsi="Arial" w:cs="Arial"/>
          <w:color w:val="231F20"/>
          <w:lang w:val="es-ES_tradnl" w:eastAsia="es-ES_tradnl"/>
        </w:rPr>
        <w:t xml:space="preserve">con Discapacidad”. </w:t>
      </w:r>
      <w:r w:rsidR="00A12515" w:rsidRPr="00A12515">
        <w:rPr>
          <w:rFonts w:ascii="Arial" w:hAnsi="Arial" w:cs="Arial"/>
          <w:color w:val="000000"/>
          <w:lang w:val="es-ES_tradnl" w:eastAsia="es-ES_tradnl"/>
        </w:rPr>
        <w:t>Agustina Palacios.2008. Ediciones Cinca</w:t>
      </w:r>
    </w:p>
    <w:p w:rsidR="00007170" w:rsidRPr="00EB2685" w:rsidRDefault="002E09C7" w:rsidP="00EB2685">
      <w:pPr>
        <w:spacing w:line="360" w:lineRule="auto"/>
        <w:contextualSpacing/>
        <w:jc w:val="both"/>
        <w:rPr>
          <w:rFonts w:ascii="Arial" w:eastAsia="Times New Roman" w:hAnsi="Arial" w:cs="Arial"/>
          <w:color w:val="000000"/>
        </w:rPr>
      </w:pPr>
      <w:r>
        <w:rPr>
          <w:rFonts w:ascii="Arial" w:hAnsi="Arial" w:cs="Arial"/>
          <w:b/>
        </w:rPr>
        <w:t>Páginas</w:t>
      </w:r>
      <w:r w:rsidR="00EB2685">
        <w:rPr>
          <w:rFonts w:ascii="Arial" w:hAnsi="Arial" w:cs="Arial"/>
          <w:b/>
        </w:rPr>
        <w:t xml:space="preserve"> Web</w:t>
      </w:r>
    </w:p>
    <w:p w:rsidR="004F109C" w:rsidRPr="00EB2685" w:rsidRDefault="007076DF" w:rsidP="00EB2685">
      <w:pPr>
        <w:spacing w:after="0" w:line="360" w:lineRule="auto"/>
        <w:rPr>
          <w:rFonts w:ascii="Arial" w:hAnsi="Arial" w:cs="Arial"/>
        </w:rPr>
      </w:pPr>
      <w:r w:rsidRPr="00EB2685">
        <w:rPr>
          <w:rFonts w:ascii="Arial" w:hAnsi="Arial" w:cs="Arial"/>
        </w:rPr>
        <w:t>(1)</w:t>
      </w:r>
      <w:r w:rsidR="004F109C" w:rsidRPr="00EB2685">
        <w:rPr>
          <w:rFonts w:ascii="Arial" w:hAnsi="Arial" w:cs="Arial"/>
        </w:rPr>
        <w:t xml:space="preserve"> </w:t>
      </w:r>
      <w:r w:rsidR="00D223DE" w:rsidRPr="00EB2685">
        <w:rPr>
          <w:rFonts w:ascii="Arial" w:hAnsi="Arial" w:cs="Arial"/>
        </w:rPr>
        <w:t xml:space="preserve"> Realidad aumentada. (9 de octubre</w:t>
      </w:r>
      <w:r w:rsidR="003021D8" w:rsidRPr="00EB2685">
        <w:rPr>
          <w:rFonts w:ascii="Arial" w:hAnsi="Arial" w:cs="Arial"/>
        </w:rPr>
        <w:t xml:space="preserve"> de 2013</w:t>
      </w:r>
      <w:r w:rsidR="00D223DE" w:rsidRPr="00EB2685">
        <w:rPr>
          <w:rFonts w:ascii="Arial" w:hAnsi="Arial" w:cs="Arial"/>
        </w:rPr>
        <w:t xml:space="preserve">). </w:t>
      </w:r>
      <w:r w:rsidR="00D223DE" w:rsidRPr="00EB2685">
        <w:rPr>
          <w:rFonts w:ascii="Arial" w:hAnsi="Arial" w:cs="Arial"/>
          <w:i/>
          <w:iCs/>
        </w:rPr>
        <w:t>Wikipedia, La enciclopedia libre</w:t>
      </w:r>
      <w:r w:rsidR="00D223DE" w:rsidRPr="00EB2685">
        <w:rPr>
          <w:rFonts w:ascii="Arial" w:hAnsi="Arial" w:cs="Arial"/>
        </w:rPr>
        <w:t>. Recuperado el 15 de octubre del 2013 de http://es.wikipedia.org/w/index.php?title=Realidad_aumentada</w:t>
      </w:r>
    </w:p>
    <w:p w:rsidR="00D223DE" w:rsidRPr="00EB2685" w:rsidRDefault="00007170" w:rsidP="00EB2685">
      <w:pPr>
        <w:spacing w:after="0" w:line="360" w:lineRule="auto"/>
        <w:jc w:val="both"/>
        <w:rPr>
          <w:rFonts w:ascii="Arial" w:hAnsi="Arial" w:cs="Arial"/>
        </w:rPr>
      </w:pPr>
      <w:r w:rsidRPr="00EB2685">
        <w:rPr>
          <w:rFonts w:ascii="Arial" w:hAnsi="Arial" w:cs="Arial"/>
        </w:rPr>
        <w:t>(2</w:t>
      </w:r>
      <w:r w:rsidR="007076DF" w:rsidRPr="00EB2685">
        <w:rPr>
          <w:rFonts w:ascii="Arial" w:hAnsi="Arial" w:cs="Arial"/>
        </w:rPr>
        <w:t>)</w:t>
      </w:r>
      <w:r w:rsidR="004F109C" w:rsidRPr="00EB2685">
        <w:rPr>
          <w:rFonts w:ascii="Arial" w:hAnsi="Arial" w:cs="Arial"/>
        </w:rPr>
        <w:t xml:space="preserve"> TICbeat. “accentac”</w:t>
      </w:r>
    </w:p>
    <w:p w:rsidR="004F109C" w:rsidRPr="00EB2685" w:rsidRDefault="00D223DE" w:rsidP="00EB2685">
      <w:pPr>
        <w:spacing w:after="0" w:line="360" w:lineRule="auto"/>
        <w:jc w:val="both"/>
        <w:rPr>
          <w:rFonts w:ascii="Arial" w:hAnsi="Arial" w:cs="Arial"/>
        </w:rPr>
      </w:pPr>
      <w:r w:rsidRPr="00EB2685">
        <w:rPr>
          <w:rFonts w:ascii="Arial" w:hAnsi="Arial" w:cs="Arial"/>
        </w:rPr>
        <w:t>Recuperado el 15 de octubre del 2013 de</w:t>
      </w:r>
      <w:r w:rsidR="007076DF" w:rsidRPr="00EB2685">
        <w:rPr>
          <w:rFonts w:ascii="Arial" w:hAnsi="Arial" w:cs="Arial"/>
        </w:rPr>
        <w:t xml:space="preserve"> http://www.ticbeat.com/movapps/accentac/</w:t>
      </w:r>
    </w:p>
    <w:p w:rsidR="004F109C"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(3</w:t>
      </w:r>
      <w:r w:rsidR="007076DF" w:rsidRPr="00EB2685">
        <w:rPr>
          <w:rFonts w:ascii="Arial" w:hAnsi="Arial" w:cs="Arial"/>
          <w:sz w:val="22"/>
          <w:szCs w:val="22"/>
        </w:rPr>
        <w:t>)</w:t>
      </w:r>
      <w:r w:rsidR="004F109C" w:rsidRPr="00EB2685">
        <w:rPr>
          <w:rFonts w:ascii="Arial" w:hAnsi="Arial" w:cs="Arial"/>
          <w:sz w:val="22"/>
          <w:szCs w:val="22"/>
        </w:rPr>
        <w:t xml:space="preserve"> </w:t>
      </w:r>
      <w:r w:rsidR="00D800D8" w:rsidRPr="00EB2685">
        <w:rPr>
          <w:rFonts w:ascii="Arial" w:hAnsi="Arial" w:cs="Arial"/>
          <w:sz w:val="22"/>
          <w:szCs w:val="22"/>
        </w:rPr>
        <w:t xml:space="preserve">Bernat Pilar. </w:t>
      </w:r>
      <w:r w:rsidR="003021D8" w:rsidRPr="00EB2685">
        <w:rPr>
          <w:rFonts w:ascii="Arial" w:hAnsi="Arial" w:cs="Arial"/>
          <w:sz w:val="22"/>
          <w:szCs w:val="22"/>
        </w:rPr>
        <w:t>(</w:t>
      </w:r>
      <w:r w:rsidR="00D800D8" w:rsidRPr="00EB2685">
        <w:rPr>
          <w:rStyle w:val="fecha"/>
          <w:rFonts w:ascii="Arial" w:hAnsi="Arial" w:cs="Arial"/>
          <w:sz w:val="22"/>
          <w:szCs w:val="22"/>
        </w:rPr>
        <w:t>17 de Septiembre de 2013</w:t>
      </w:r>
      <w:r w:rsidR="003021D8" w:rsidRPr="00EB2685">
        <w:rPr>
          <w:rStyle w:val="fecha"/>
          <w:rFonts w:ascii="Arial" w:hAnsi="Arial" w:cs="Arial"/>
          <w:sz w:val="22"/>
          <w:szCs w:val="22"/>
        </w:rPr>
        <w:t>).</w:t>
      </w:r>
      <w:r w:rsidR="00D800D8" w:rsidRPr="00EB2685">
        <w:rPr>
          <w:rFonts w:ascii="Arial" w:hAnsi="Arial" w:cs="Arial"/>
          <w:sz w:val="22"/>
          <w:szCs w:val="22"/>
        </w:rPr>
        <w:t xml:space="preserve"> “Las nuevas gafas conectadas se desarrollan también para personas con discapacidad”.</w:t>
      </w:r>
      <w:r w:rsidR="003021D8" w:rsidRPr="00EB2685">
        <w:rPr>
          <w:rFonts w:ascii="Arial" w:hAnsi="Arial" w:cs="Arial"/>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w:t>
      </w:r>
      <w:r w:rsidR="004F109C" w:rsidRPr="00EB2685">
        <w:rPr>
          <w:rFonts w:ascii="Arial" w:hAnsi="Arial" w:cs="Arial"/>
          <w:sz w:val="22"/>
          <w:szCs w:val="22"/>
        </w:rPr>
        <w:t>http://www.efefuturo.com/blog/las-nuevas-gafas-conectadas-se-desarrollan-tambien-para-personas-con-discapacidad/</w:t>
      </w:r>
    </w:p>
    <w:p w:rsidR="007076DF" w:rsidRPr="00EB2685" w:rsidRDefault="00007170" w:rsidP="00EB2685">
      <w:pPr>
        <w:pStyle w:val="NormalWeb"/>
        <w:spacing w:before="0" w:beforeAutospacing="0" w:after="0" w:afterAutospacing="0" w:line="360" w:lineRule="auto"/>
        <w:rPr>
          <w:rFonts w:ascii="Arial" w:hAnsi="Arial" w:cs="Arial"/>
          <w:sz w:val="22"/>
          <w:szCs w:val="22"/>
        </w:rPr>
      </w:pPr>
      <w:r w:rsidRPr="00EB2685">
        <w:rPr>
          <w:rFonts w:ascii="Arial" w:hAnsi="Arial" w:cs="Arial"/>
          <w:sz w:val="22"/>
          <w:szCs w:val="22"/>
        </w:rPr>
        <w:t>(4</w:t>
      </w:r>
      <w:r w:rsidR="007076DF" w:rsidRPr="00EB2685">
        <w:rPr>
          <w:rFonts w:ascii="Arial" w:hAnsi="Arial" w:cs="Arial"/>
          <w:sz w:val="22"/>
          <w:szCs w:val="22"/>
        </w:rPr>
        <w:t>)</w:t>
      </w:r>
      <w:r w:rsidR="004F109C" w:rsidRPr="00EB2685">
        <w:rPr>
          <w:rFonts w:ascii="Arial" w:hAnsi="Arial" w:cs="Arial"/>
          <w:sz w:val="22"/>
          <w:szCs w:val="22"/>
        </w:rPr>
        <w:t xml:space="preserve"> </w:t>
      </w:r>
      <w:r w:rsidR="00E24132" w:rsidRPr="00EB2685">
        <w:rPr>
          <w:rStyle w:val="provider"/>
          <w:rFonts w:ascii="Arial" w:hAnsi="Arial" w:cs="Arial"/>
          <w:i/>
          <w:iCs/>
          <w:sz w:val="22"/>
          <w:szCs w:val="22"/>
        </w:rPr>
        <w:t>Europa Pres.(</w:t>
      </w:r>
      <w:r w:rsidR="00E24132" w:rsidRPr="00EB2685">
        <w:rPr>
          <w:rFonts w:ascii="Arial" w:hAnsi="Arial" w:cs="Arial"/>
          <w:sz w:val="22"/>
          <w:szCs w:val="22"/>
        </w:rPr>
        <w:t xml:space="preserve"> </w:t>
      </w:r>
      <w:r w:rsidR="00E24132" w:rsidRPr="00EB2685">
        <w:rPr>
          <w:rStyle w:val="CitaHTML"/>
          <w:rFonts w:ascii="Arial" w:hAnsi="Arial" w:cs="Arial"/>
          <w:sz w:val="22"/>
          <w:szCs w:val="22"/>
        </w:rPr>
        <w:t>29 de febrero de 2012</w:t>
      </w:r>
      <w:r w:rsidR="00E24132" w:rsidRPr="00EB2685">
        <w:rPr>
          <w:rStyle w:val="provider"/>
          <w:rFonts w:ascii="Arial" w:hAnsi="Arial" w:cs="Arial"/>
          <w:i/>
          <w:iCs/>
          <w:sz w:val="22"/>
          <w:szCs w:val="22"/>
        </w:rPr>
        <w:t>).</w:t>
      </w:r>
      <w:r w:rsidR="00E24132" w:rsidRPr="00EB2685">
        <w:rPr>
          <w:rFonts w:ascii="Arial" w:hAnsi="Arial" w:cs="Arial"/>
          <w:sz w:val="22"/>
          <w:szCs w:val="22"/>
        </w:rPr>
        <w:t xml:space="preserve"> “Realidad aumentada para ayudar a la integración laboral de discapacitados”.</w:t>
      </w:r>
      <w:r w:rsidR="00E24132" w:rsidRPr="00EB2685">
        <w:rPr>
          <w:rFonts w:ascii="Arial" w:hAnsi="Arial" w:cs="Arial"/>
          <w:b/>
          <w:sz w:val="22"/>
          <w:szCs w:val="22"/>
        </w:rPr>
        <w:t xml:space="preserve"> </w:t>
      </w:r>
      <w:r w:rsidR="00D223DE" w:rsidRPr="00EB2685">
        <w:rPr>
          <w:rFonts w:ascii="Arial" w:hAnsi="Arial" w:cs="Arial"/>
          <w:sz w:val="22"/>
          <w:szCs w:val="22"/>
        </w:rPr>
        <w:t xml:space="preserve">Recuperado el 15 de octubre del 2013 de </w:t>
      </w:r>
      <w:r w:rsidR="007076DF" w:rsidRPr="00EB2685">
        <w:rPr>
          <w:rFonts w:ascii="Arial" w:hAnsi="Arial" w:cs="Arial"/>
          <w:sz w:val="22"/>
          <w:szCs w:val="22"/>
        </w:rPr>
        <w:t xml:space="preserve"> http://ar.noticias.yahoo.com/realidad-aumentada-ayudar-integraci%C3%B3n-laboral-discapacitados-070011994.html</w:t>
      </w:r>
    </w:p>
    <w:p w:rsidR="005C5311" w:rsidRPr="002A3E5C" w:rsidRDefault="005C5311" w:rsidP="002A3E5C">
      <w:pPr>
        <w:spacing w:after="0" w:line="360" w:lineRule="auto"/>
        <w:jc w:val="both"/>
        <w:rPr>
          <w:rFonts w:ascii="Arial" w:hAnsi="Arial" w:cs="Arial"/>
          <w:b/>
        </w:rPr>
      </w:pPr>
      <w:r w:rsidRPr="002A3E5C">
        <w:rPr>
          <w:rFonts w:ascii="Arial" w:hAnsi="Arial" w:cs="Arial"/>
          <w:b/>
        </w:rPr>
        <w:t>Imágenes</w:t>
      </w:r>
    </w:p>
    <w:p w:rsidR="005C5311" w:rsidRPr="005B2426" w:rsidRDefault="005C5311" w:rsidP="005C5311">
      <w:pPr>
        <w:pStyle w:val="Ttulo1"/>
        <w:spacing w:before="0" w:beforeAutospacing="0" w:after="0" w:afterAutospacing="0" w:line="360" w:lineRule="auto"/>
        <w:rPr>
          <w:rFonts w:ascii="Arial" w:hAnsi="Arial" w:cs="Arial"/>
        </w:rPr>
      </w:pPr>
      <w:r w:rsidRPr="005B2426">
        <w:rPr>
          <w:rFonts w:ascii="Arial" w:hAnsi="Arial" w:cs="Arial"/>
          <w:b w:val="0"/>
          <w:sz w:val="22"/>
          <w:szCs w:val="22"/>
        </w:rPr>
        <w:t xml:space="preserve">1. </w:t>
      </w:r>
      <w:hyperlink r:id="rId10" w:history="1"/>
      <w:r w:rsidRPr="005B2426">
        <w:rPr>
          <w:rFonts w:ascii="Arial" w:hAnsi="Arial" w:cs="Arial"/>
          <w:b w:val="0"/>
          <w:sz w:val="22"/>
          <w:szCs w:val="22"/>
        </w:rPr>
        <w:t xml:space="preserve"> pdxstudio. (</w:t>
      </w:r>
      <w:r w:rsidRPr="005B2426">
        <w:rPr>
          <w:rStyle w:val="date-cat"/>
          <w:rFonts w:ascii="Arial" w:hAnsi="Arial" w:cs="Arial"/>
          <w:b w:val="0"/>
          <w:sz w:val="22"/>
          <w:szCs w:val="22"/>
        </w:rPr>
        <w:t xml:space="preserve"> 19 de Mayo de 2013</w:t>
      </w:r>
      <w:r w:rsidRPr="005B2426">
        <w:rPr>
          <w:rFonts w:ascii="Arial" w:hAnsi="Arial" w:cs="Arial"/>
          <w:b w:val="0"/>
          <w:sz w:val="22"/>
          <w:szCs w:val="22"/>
        </w:rPr>
        <w:t>). “Libros de Realidad Aumentada para tablets y smartphones”</w:t>
      </w:r>
      <w:r>
        <w:rPr>
          <w:rFonts w:ascii="Arial" w:hAnsi="Arial" w:cs="Arial"/>
          <w:b w:val="0"/>
          <w:sz w:val="22"/>
          <w:szCs w:val="22"/>
        </w:rPr>
        <w:t xml:space="preserve">. </w:t>
      </w:r>
      <w:r w:rsidRPr="005B2426">
        <w:rPr>
          <w:rFonts w:ascii="Arial" w:hAnsi="Arial" w:cs="Arial"/>
          <w:b w:val="0"/>
          <w:sz w:val="22"/>
          <w:szCs w:val="22"/>
        </w:rPr>
        <w:t>Recuperado el 24 de octubre del 2013 de  http://www.pdxstudio.com/augmented-reality/libros-de-realidad-aumentada-para-tablets-smartphones</w:t>
      </w:r>
    </w:p>
    <w:p w:rsidR="000F3084" w:rsidRDefault="000F3084" w:rsidP="007C150B">
      <w:pPr>
        <w:spacing w:line="360" w:lineRule="auto"/>
        <w:contextualSpacing/>
        <w:jc w:val="both"/>
        <w:rPr>
          <w:rFonts w:ascii="Arial" w:eastAsia="Times New Roman" w:hAnsi="Arial" w:cs="Arial"/>
          <w:color w:val="000000"/>
          <w:szCs w:val="28"/>
        </w:rPr>
      </w:pPr>
    </w:p>
    <w:sectPr w:rsidR="000F3084" w:rsidSect="00C0161D">
      <w:headerReference w:type="default" r:id="rId11"/>
      <w:footerReference w:type="default" r:id="rId12"/>
      <w:pgSz w:w="11906" w:h="16838"/>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84E" w:rsidRDefault="00E2384E" w:rsidP="00C0161D">
      <w:pPr>
        <w:spacing w:after="0" w:line="240" w:lineRule="auto"/>
      </w:pPr>
      <w:r>
        <w:separator/>
      </w:r>
    </w:p>
  </w:endnote>
  <w:endnote w:type="continuationSeparator" w:id="1">
    <w:p w:rsidR="00E2384E" w:rsidRDefault="00E2384E" w:rsidP="00C01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SvtyTwoOSITCTT-Book">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3973"/>
      <w:docPartObj>
        <w:docPartGallery w:val="Page Numbers (Bottom of Page)"/>
        <w:docPartUnique/>
      </w:docPartObj>
    </w:sdtPr>
    <w:sdtContent>
      <w:p w:rsidR="00C666BE" w:rsidRDefault="00C666BE">
        <w:pPr>
          <w:pStyle w:val="Piedepgina"/>
          <w:jc w:val="right"/>
        </w:pPr>
        <w:fldSimple w:instr=" PAGE   \* MERGEFORMAT ">
          <w:r w:rsidR="00DE680D">
            <w:rPr>
              <w:noProof/>
            </w:rPr>
            <w:t>5</w:t>
          </w:r>
        </w:fldSimple>
      </w:p>
    </w:sdtContent>
  </w:sdt>
  <w:p w:rsidR="00C666BE" w:rsidRPr="00C0161D" w:rsidRDefault="00C666BE">
    <w:pPr>
      <w:pStyle w:val="Piedepgina"/>
      <w:rPr>
        <w:lang w:val="es-AR"/>
      </w:rPr>
    </w:pPr>
    <w:r>
      <w:rPr>
        <w:lang w:val="es-AR"/>
      </w:rPr>
      <w:t xml:space="preserve"> Carrizo, Fernando Martín – Vale, Walter Jesús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84E" w:rsidRDefault="00E2384E" w:rsidP="00C0161D">
      <w:pPr>
        <w:spacing w:after="0" w:line="240" w:lineRule="auto"/>
      </w:pPr>
      <w:r>
        <w:separator/>
      </w:r>
    </w:p>
  </w:footnote>
  <w:footnote w:type="continuationSeparator" w:id="1">
    <w:p w:rsidR="00E2384E" w:rsidRDefault="00E2384E" w:rsidP="00C01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6BE" w:rsidRDefault="00C666BE" w:rsidP="00C0161D">
    <w:pPr>
      <w:pStyle w:val="Encabezado"/>
    </w:pPr>
    <w:r>
      <w:t>Universidad Nacional de Jujuy</w:t>
    </w:r>
    <w:r w:rsidR="00244A29">
      <w:t xml:space="preserve"> – Facultad de Ingeniería – 2014</w:t>
    </w:r>
  </w:p>
  <w:p w:rsidR="00244A29" w:rsidRDefault="00244A29" w:rsidP="00C0161D">
    <w:pPr>
      <w:pStyle w:val="Encabezado"/>
    </w:pPr>
  </w:p>
  <w:p w:rsidR="00C666BE" w:rsidRDefault="00C666B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CC08A9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975A56"/>
    <w:multiLevelType w:val="hybridMultilevel"/>
    <w:tmpl w:val="C3122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03074F"/>
    <w:multiLevelType w:val="hybridMultilevel"/>
    <w:tmpl w:val="03EE1BD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1D85796"/>
    <w:multiLevelType w:val="hybridMultilevel"/>
    <w:tmpl w:val="1E4A6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590F41"/>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E212AE7"/>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0F613BC1"/>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0787CF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30B439C"/>
    <w:multiLevelType w:val="hybridMultilevel"/>
    <w:tmpl w:val="033C7B3A"/>
    <w:lvl w:ilvl="0" w:tplc="0C0A000D">
      <w:start w:val="1"/>
      <w:numFmt w:val="bullet"/>
      <w:lvlText w:val=""/>
      <w:lvlJc w:val="left"/>
      <w:pPr>
        <w:ind w:left="2025" w:hanging="360"/>
      </w:pPr>
      <w:rPr>
        <w:rFonts w:ascii="Wingdings" w:hAnsi="Wingdings" w:hint="default"/>
      </w:rPr>
    </w:lvl>
    <w:lvl w:ilvl="1" w:tplc="0C0A0003" w:tentative="1">
      <w:start w:val="1"/>
      <w:numFmt w:val="bullet"/>
      <w:lvlText w:val="o"/>
      <w:lvlJc w:val="left"/>
      <w:pPr>
        <w:ind w:left="2745" w:hanging="360"/>
      </w:pPr>
      <w:rPr>
        <w:rFonts w:ascii="Courier New" w:hAnsi="Courier New" w:cs="Courier New" w:hint="default"/>
      </w:rPr>
    </w:lvl>
    <w:lvl w:ilvl="2" w:tplc="0C0A0005" w:tentative="1">
      <w:start w:val="1"/>
      <w:numFmt w:val="bullet"/>
      <w:lvlText w:val=""/>
      <w:lvlJc w:val="left"/>
      <w:pPr>
        <w:ind w:left="3465" w:hanging="360"/>
      </w:pPr>
      <w:rPr>
        <w:rFonts w:ascii="Wingdings" w:hAnsi="Wingdings" w:hint="default"/>
      </w:rPr>
    </w:lvl>
    <w:lvl w:ilvl="3" w:tplc="0C0A0001" w:tentative="1">
      <w:start w:val="1"/>
      <w:numFmt w:val="bullet"/>
      <w:lvlText w:val=""/>
      <w:lvlJc w:val="left"/>
      <w:pPr>
        <w:ind w:left="4185" w:hanging="360"/>
      </w:pPr>
      <w:rPr>
        <w:rFonts w:ascii="Symbol" w:hAnsi="Symbol" w:hint="default"/>
      </w:rPr>
    </w:lvl>
    <w:lvl w:ilvl="4" w:tplc="0C0A0003" w:tentative="1">
      <w:start w:val="1"/>
      <w:numFmt w:val="bullet"/>
      <w:lvlText w:val="o"/>
      <w:lvlJc w:val="left"/>
      <w:pPr>
        <w:ind w:left="4905" w:hanging="360"/>
      </w:pPr>
      <w:rPr>
        <w:rFonts w:ascii="Courier New" w:hAnsi="Courier New" w:cs="Courier New" w:hint="default"/>
      </w:rPr>
    </w:lvl>
    <w:lvl w:ilvl="5" w:tplc="0C0A0005" w:tentative="1">
      <w:start w:val="1"/>
      <w:numFmt w:val="bullet"/>
      <w:lvlText w:val=""/>
      <w:lvlJc w:val="left"/>
      <w:pPr>
        <w:ind w:left="5625" w:hanging="360"/>
      </w:pPr>
      <w:rPr>
        <w:rFonts w:ascii="Wingdings" w:hAnsi="Wingdings" w:hint="default"/>
      </w:rPr>
    </w:lvl>
    <w:lvl w:ilvl="6" w:tplc="0C0A0001" w:tentative="1">
      <w:start w:val="1"/>
      <w:numFmt w:val="bullet"/>
      <w:lvlText w:val=""/>
      <w:lvlJc w:val="left"/>
      <w:pPr>
        <w:ind w:left="6345" w:hanging="360"/>
      </w:pPr>
      <w:rPr>
        <w:rFonts w:ascii="Symbol" w:hAnsi="Symbol" w:hint="default"/>
      </w:rPr>
    </w:lvl>
    <w:lvl w:ilvl="7" w:tplc="0C0A0003" w:tentative="1">
      <w:start w:val="1"/>
      <w:numFmt w:val="bullet"/>
      <w:lvlText w:val="o"/>
      <w:lvlJc w:val="left"/>
      <w:pPr>
        <w:ind w:left="7065" w:hanging="360"/>
      </w:pPr>
      <w:rPr>
        <w:rFonts w:ascii="Courier New" w:hAnsi="Courier New" w:cs="Courier New" w:hint="default"/>
      </w:rPr>
    </w:lvl>
    <w:lvl w:ilvl="8" w:tplc="0C0A0005" w:tentative="1">
      <w:start w:val="1"/>
      <w:numFmt w:val="bullet"/>
      <w:lvlText w:val=""/>
      <w:lvlJc w:val="left"/>
      <w:pPr>
        <w:ind w:left="7785" w:hanging="360"/>
      </w:pPr>
      <w:rPr>
        <w:rFonts w:ascii="Wingdings" w:hAnsi="Wingdings" w:hint="default"/>
      </w:rPr>
    </w:lvl>
  </w:abstractNum>
  <w:abstractNum w:abstractNumId="9">
    <w:nsid w:val="17E44690"/>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20580E85"/>
    <w:multiLevelType w:val="hybridMultilevel"/>
    <w:tmpl w:val="0EFE7976"/>
    <w:lvl w:ilvl="0" w:tplc="957E90AE">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1">
    <w:nsid w:val="27244460"/>
    <w:multiLevelType w:val="multilevel"/>
    <w:tmpl w:val="C48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513DC"/>
    <w:multiLevelType w:val="hybridMultilevel"/>
    <w:tmpl w:val="0444F72C"/>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30EF1067"/>
    <w:multiLevelType w:val="hybridMultilevel"/>
    <w:tmpl w:val="F10882EC"/>
    <w:lvl w:ilvl="0" w:tplc="08A065F2">
      <w:start w:val="1"/>
      <w:numFmt w:val="decimal"/>
      <w:lvlText w:val="%1-"/>
      <w:lvlJc w:val="left"/>
      <w:pPr>
        <w:ind w:left="1211"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317C223E"/>
    <w:multiLevelType w:val="hybridMultilevel"/>
    <w:tmpl w:val="9EE4330A"/>
    <w:lvl w:ilvl="0" w:tplc="0C0A000D">
      <w:start w:val="1"/>
      <w:numFmt w:val="bullet"/>
      <w:lvlText w:val=""/>
      <w:lvlJc w:val="left"/>
      <w:pPr>
        <w:ind w:left="1680" w:hanging="360"/>
      </w:pPr>
      <w:rPr>
        <w:rFonts w:ascii="Wingdings" w:hAnsi="Wingdings"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5">
    <w:nsid w:val="324658C6"/>
    <w:multiLevelType w:val="hybridMultilevel"/>
    <w:tmpl w:val="FD0088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E60A7D"/>
    <w:multiLevelType w:val="hybridMultilevel"/>
    <w:tmpl w:val="2A8A56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78B0703"/>
    <w:multiLevelType w:val="hybridMultilevel"/>
    <w:tmpl w:val="82AA5B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3C6401F4"/>
    <w:multiLevelType w:val="hybridMultilevel"/>
    <w:tmpl w:val="15A82568"/>
    <w:lvl w:ilvl="0" w:tplc="398C38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3FD160C"/>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46950A5A"/>
    <w:multiLevelType w:val="hybridMultilevel"/>
    <w:tmpl w:val="983A88C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1">
    <w:nsid w:val="46B140F2"/>
    <w:multiLevelType w:val="hybridMultilevel"/>
    <w:tmpl w:val="7DC8E97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C3B37EB"/>
    <w:multiLevelType w:val="hybridMultilevel"/>
    <w:tmpl w:val="506A6B4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nsid w:val="4DC254D3"/>
    <w:multiLevelType w:val="hybridMultilevel"/>
    <w:tmpl w:val="DC9E5058"/>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nsid w:val="4F5A7455"/>
    <w:multiLevelType w:val="hybridMultilevel"/>
    <w:tmpl w:val="8506C2E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nsid w:val="512E05AD"/>
    <w:multiLevelType w:val="hybridMultilevel"/>
    <w:tmpl w:val="B6208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281A0D"/>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5BE777DB"/>
    <w:multiLevelType w:val="hybridMultilevel"/>
    <w:tmpl w:val="B54CCE8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5F7B4A13"/>
    <w:multiLevelType w:val="hybridMultilevel"/>
    <w:tmpl w:val="F10882EC"/>
    <w:lvl w:ilvl="0" w:tplc="08A065F2">
      <w:start w:val="1"/>
      <w:numFmt w:val="decimal"/>
      <w:lvlText w:val="%1-"/>
      <w:lvlJc w:val="left"/>
      <w:pPr>
        <w:ind w:left="1080" w:hanging="360"/>
      </w:pPr>
      <w:rPr>
        <w:rFonts w:ascii="Arial" w:eastAsiaTheme="minorEastAsia"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66837524"/>
    <w:multiLevelType w:val="hybridMultilevel"/>
    <w:tmpl w:val="6262E8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nsid w:val="6AB911F2"/>
    <w:multiLevelType w:val="hybridMultilevel"/>
    <w:tmpl w:val="3F643D12"/>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2">
    <w:nsid w:val="6CF36684"/>
    <w:multiLevelType w:val="hybridMultilevel"/>
    <w:tmpl w:val="15B291DA"/>
    <w:lvl w:ilvl="0" w:tplc="E6D28194">
      <w:start w:val="1"/>
      <w:numFmt w:val="decimal"/>
      <w:lvlText w:val="%1-"/>
      <w:lvlJc w:val="left"/>
      <w:pPr>
        <w:ind w:left="1211" w:hanging="360"/>
      </w:pPr>
      <w:rPr>
        <w:rFonts w:ascii="Arial" w:eastAsiaTheme="minorEastAsia" w:hAnsi="Arial" w:cs="Arial"/>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nsid w:val="73FA0A33"/>
    <w:multiLevelType w:val="hybridMultilevel"/>
    <w:tmpl w:val="0DCA4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2B7788"/>
    <w:multiLevelType w:val="hybridMultilevel"/>
    <w:tmpl w:val="F10882EC"/>
    <w:lvl w:ilvl="0" w:tplc="08A065F2">
      <w:start w:val="1"/>
      <w:numFmt w:val="decimal"/>
      <w:lvlText w:val="%1-"/>
      <w:lvlJc w:val="left"/>
      <w:pPr>
        <w:ind w:left="1636" w:hanging="360"/>
      </w:pPr>
      <w:rPr>
        <w:rFonts w:ascii="Arial" w:eastAsiaTheme="minorEastAsia" w:hAnsi="Arial" w:cs="Arial"/>
      </w:rPr>
    </w:lvl>
    <w:lvl w:ilvl="1" w:tplc="0C0A0019" w:tentative="1">
      <w:start w:val="1"/>
      <w:numFmt w:val="lowerLetter"/>
      <w:lvlText w:val="%2."/>
      <w:lvlJc w:val="left"/>
      <w:pPr>
        <w:ind w:left="2225" w:hanging="360"/>
      </w:pPr>
    </w:lvl>
    <w:lvl w:ilvl="2" w:tplc="0C0A001B" w:tentative="1">
      <w:start w:val="1"/>
      <w:numFmt w:val="lowerRoman"/>
      <w:lvlText w:val="%3."/>
      <w:lvlJc w:val="right"/>
      <w:pPr>
        <w:ind w:left="2945" w:hanging="180"/>
      </w:pPr>
    </w:lvl>
    <w:lvl w:ilvl="3" w:tplc="0C0A000F" w:tentative="1">
      <w:start w:val="1"/>
      <w:numFmt w:val="decimal"/>
      <w:lvlText w:val="%4."/>
      <w:lvlJc w:val="left"/>
      <w:pPr>
        <w:ind w:left="3665" w:hanging="360"/>
      </w:pPr>
    </w:lvl>
    <w:lvl w:ilvl="4" w:tplc="0C0A0019" w:tentative="1">
      <w:start w:val="1"/>
      <w:numFmt w:val="lowerLetter"/>
      <w:lvlText w:val="%5."/>
      <w:lvlJc w:val="left"/>
      <w:pPr>
        <w:ind w:left="4385" w:hanging="360"/>
      </w:pPr>
    </w:lvl>
    <w:lvl w:ilvl="5" w:tplc="0C0A001B" w:tentative="1">
      <w:start w:val="1"/>
      <w:numFmt w:val="lowerRoman"/>
      <w:lvlText w:val="%6."/>
      <w:lvlJc w:val="right"/>
      <w:pPr>
        <w:ind w:left="5105" w:hanging="180"/>
      </w:pPr>
    </w:lvl>
    <w:lvl w:ilvl="6" w:tplc="0C0A000F" w:tentative="1">
      <w:start w:val="1"/>
      <w:numFmt w:val="decimal"/>
      <w:lvlText w:val="%7."/>
      <w:lvlJc w:val="left"/>
      <w:pPr>
        <w:ind w:left="5825" w:hanging="360"/>
      </w:pPr>
    </w:lvl>
    <w:lvl w:ilvl="7" w:tplc="0C0A0019" w:tentative="1">
      <w:start w:val="1"/>
      <w:numFmt w:val="lowerLetter"/>
      <w:lvlText w:val="%8."/>
      <w:lvlJc w:val="left"/>
      <w:pPr>
        <w:ind w:left="6545" w:hanging="360"/>
      </w:pPr>
    </w:lvl>
    <w:lvl w:ilvl="8" w:tplc="0C0A001B" w:tentative="1">
      <w:start w:val="1"/>
      <w:numFmt w:val="lowerRoman"/>
      <w:lvlText w:val="%9."/>
      <w:lvlJc w:val="right"/>
      <w:pPr>
        <w:ind w:left="7265" w:hanging="180"/>
      </w:pPr>
    </w:lvl>
  </w:abstractNum>
  <w:abstractNum w:abstractNumId="35">
    <w:nsid w:val="75047751"/>
    <w:multiLevelType w:val="hybridMultilevel"/>
    <w:tmpl w:val="6B3429F6"/>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78A40A3E"/>
    <w:multiLevelType w:val="hybridMultilevel"/>
    <w:tmpl w:val="2AD6D594"/>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F041B5A"/>
    <w:multiLevelType w:val="hybridMultilevel"/>
    <w:tmpl w:val="06AC354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5"/>
  </w:num>
  <w:num w:numId="2">
    <w:abstractNumId w:val="37"/>
  </w:num>
  <w:num w:numId="3">
    <w:abstractNumId w:val="3"/>
  </w:num>
  <w:num w:numId="4">
    <w:abstractNumId w:val="21"/>
  </w:num>
  <w:num w:numId="5">
    <w:abstractNumId w:val="28"/>
  </w:num>
  <w:num w:numId="6">
    <w:abstractNumId w:val="32"/>
  </w:num>
  <w:num w:numId="7">
    <w:abstractNumId w:val="35"/>
  </w:num>
  <w:num w:numId="8">
    <w:abstractNumId w:val="22"/>
  </w:num>
  <w:num w:numId="9">
    <w:abstractNumId w:val="12"/>
  </w:num>
  <w:num w:numId="10">
    <w:abstractNumId w:val="31"/>
  </w:num>
  <w:num w:numId="11">
    <w:abstractNumId w:val="17"/>
  </w:num>
  <w:num w:numId="12">
    <w:abstractNumId w:val="2"/>
  </w:num>
  <w:num w:numId="13">
    <w:abstractNumId w:val="23"/>
  </w:num>
  <w:num w:numId="14">
    <w:abstractNumId w:val="24"/>
  </w:num>
  <w:num w:numId="15">
    <w:abstractNumId w:val="11"/>
  </w:num>
  <w:num w:numId="16">
    <w:abstractNumId w:val="0"/>
  </w:num>
  <w:num w:numId="17">
    <w:abstractNumId w:val="9"/>
  </w:num>
  <w:num w:numId="18">
    <w:abstractNumId w:val="30"/>
  </w:num>
  <w:num w:numId="19">
    <w:abstractNumId w:val="20"/>
  </w:num>
  <w:num w:numId="20">
    <w:abstractNumId w:val="14"/>
  </w:num>
  <w:num w:numId="21">
    <w:abstractNumId w:val="27"/>
  </w:num>
  <w:num w:numId="22">
    <w:abstractNumId w:val="5"/>
  </w:num>
  <w:num w:numId="23">
    <w:abstractNumId w:val="7"/>
  </w:num>
  <w:num w:numId="24">
    <w:abstractNumId w:val="29"/>
  </w:num>
  <w:num w:numId="25">
    <w:abstractNumId w:val="6"/>
  </w:num>
  <w:num w:numId="26">
    <w:abstractNumId w:val="19"/>
  </w:num>
  <w:num w:numId="27">
    <w:abstractNumId w:val="8"/>
  </w:num>
  <w:num w:numId="28">
    <w:abstractNumId w:val="13"/>
  </w:num>
  <w:num w:numId="29">
    <w:abstractNumId w:val="4"/>
  </w:num>
  <w:num w:numId="30">
    <w:abstractNumId w:val="34"/>
  </w:num>
  <w:num w:numId="31">
    <w:abstractNumId w:val="10"/>
  </w:num>
  <w:num w:numId="32">
    <w:abstractNumId w:val="18"/>
  </w:num>
  <w:num w:numId="33">
    <w:abstractNumId w:val="15"/>
  </w:num>
  <w:num w:numId="34">
    <w:abstractNumId w:val="26"/>
  </w:num>
  <w:num w:numId="35">
    <w:abstractNumId w:val="16"/>
  </w:num>
  <w:num w:numId="36">
    <w:abstractNumId w:val="36"/>
  </w:num>
  <w:num w:numId="37">
    <w:abstractNumId w:val="33"/>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62ABB"/>
    <w:rsid w:val="000015AE"/>
    <w:rsid w:val="00002705"/>
    <w:rsid w:val="000036F0"/>
    <w:rsid w:val="00007170"/>
    <w:rsid w:val="000129BD"/>
    <w:rsid w:val="00013433"/>
    <w:rsid w:val="00013DC4"/>
    <w:rsid w:val="00015CC3"/>
    <w:rsid w:val="0001686F"/>
    <w:rsid w:val="000222A3"/>
    <w:rsid w:val="00024462"/>
    <w:rsid w:val="00024CDD"/>
    <w:rsid w:val="00025BDF"/>
    <w:rsid w:val="0003447F"/>
    <w:rsid w:val="000360AE"/>
    <w:rsid w:val="0003776A"/>
    <w:rsid w:val="00037AFA"/>
    <w:rsid w:val="000412F5"/>
    <w:rsid w:val="00041EE9"/>
    <w:rsid w:val="00042B3D"/>
    <w:rsid w:val="000535E3"/>
    <w:rsid w:val="00055C80"/>
    <w:rsid w:val="000648D0"/>
    <w:rsid w:val="000657C0"/>
    <w:rsid w:val="00067718"/>
    <w:rsid w:val="00070C6D"/>
    <w:rsid w:val="00075653"/>
    <w:rsid w:val="00080C39"/>
    <w:rsid w:val="000817D0"/>
    <w:rsid w:val="00082FE2"/>
    <w:rsid w:val="0008686B"/>
    <w:rsid w:val="00090594"/>
    <w:rsid w:val="00090AF4"/>
    <w:rsid w:val="00092E7F"/>
    <w:rsid w:val="00093D8C"/>
    <w:rsid w:val="00095A74"/>
    <w:rsid w:val="000A045E"/>
    <w:rsid w:val="000A07F7"/>
    <w:rsid w:val="000A5E1E"/>
    <w:rsid w:val="000A79C4"/>
    <w:rsid w:val="000B0D68"/>
    <w:rsid w:val="000C28E1"/>
    <w:rsid w:val="000C6578"/>
    <w:rsid w:val="000C6AAF"/>
    <w:rsid w:val="000D0F5D"/>
    <w:rsid w:val="000D32A4"/>
    <w:rsid w:val="000D7D5F"/>
    <w:rsid w:val="000E7A8E"/>
    <w:rsid w:val="000F3084"/>
    <w:rsid w:val="000F6B17"/>
    <w:rsid w:val="000F6B18"/>
    <w:rsid w:val="00113048"/>
    <w:rsid w:val="00113C4F"/>
    <w:rsid w:val="00120B73"/>
    <w:rsid w:val="0012430B"/>
    <w:rsid w:val="00124B98"/>
    <w:rsid w:val="001277DF"/>
    <w:rsid w:val="0013206D"/>
    <w:rsid w:val="00135506"/>
    <w:rsid w:val="00150062"/>
    <w:rsid w:val="00155977"/>
    <w:rsid w:val="00155BB9"/>
    <w:rsid w:val="00156460"/>
    <w:rsid w:val="001611E7"/>
    <w:rsid w:val="00163DFF"/>
    <w:rsid w:val="00163FC4"/>
    <w:rsid w:val="00173735"/>
    <w:rsid w:val="001752F6"/>
    <w:rsid w:val="001770C3"/>
    <w:rsid w:val="001818A7"/>
    <w:rsid w:val="00184618"/>
    <w:rsid w:val="00185F72"/>
    <w:rsid w:val="0018617F"/>
    <w:rsid w:val="00190D01"/>
    <w:rsid w:val="00191297"/>
    <w:rsid w:val="00192573"/>
    <w:rsid w:val="00193E8B"/>
    <w:rsid w:val="0019628F"/>
    <w:rsid w:val="001A2512"/>
    <w:rsid w:val="001B1A70"/>
    <w:rsid w:val="001B3D05"/>
    <w:rsid w:val="001C0465"/>
    <w:rsid w:val="001C07E4"/>
    <w:rsid w:val="001C34CF"/>
    <w:rsid w:val="001C54C7"/>
    <w:rsid w:val="001C580E"/>
    <w:rsid w:val="001D0238"/>
    <w:rsid w:val="001D3279"/>
    <w:rsid w:val="001D3DC0"/>
    <w:rsid w:val="001D6A57"/>
    <w:rsid w:val="001D6C9E"/>
    <w:rsid w:val="001E385F"/>
    <w:rsid w:val="001F3C9F"/>
    <w:rsid w:val="001F52F6"/>
    <w:rsid w:val="001F7F4E"/>
    <w:rsid w:val="0020140A"/>
    <w:rsid w:val="0020283D"/>
    <w:rsid w:val="00204CE8"/>
    <w:rsid w:val="002178C4"/>
    <w:rsid w:val="00217E56"/>
    <w:rsid w:val="00224624"/>
    <w:rsid w:val="0022746E"/>
    <w:rsid w:val="00231AD3"/>
    <w:rsid w:val="0023391F"/>
    <w:rsid w:val="00233F1A"/>
    <w:rsid w:val="00236248"/>
    <w:rsid w:val="0023799E"/>
    <w:rsid w:val="00244A29"/>
    <w:rsid w:val="0024507D"/>
    <w:rsid w:val="00247E15"/>
    <w:rsid w:val="002545BD"/>
    <w:rsid w:val="002578DC"/>
    <w:rsid w:val="00262EEF"/>
    <w:rsid w:val="0028439C"/>
    <w:rsid w:val="00294CF0"/>
    <w:rsid w:val="002A0BBA"/>
    <w:rsid w:val="002A3E5C"/>
    <w:rsid w:val="002A564E"/>
    <w:rsid w:val="002B0CDA"/>
    <w:rsid w:val="002B0D08"/>
    <w:rsid w:val="002B3433"/>
    <w:rsid w:val="002C02B1"/>
    <w:rsid w:val="002C2A84"/>
    <w:rsid w:val="002C6596"/>
    <w:rsid w:val="002C7490"/>
    <w:rsid w:val="002C7D7C"/>
    <w:rsid w:val="002E09C7"/>
    <w:rsid w:val="002E6BE4"/>
    <w:rsid w:val="002E6CC2"/>
    <w:rsid w:val="002F2F0E"/>
    <w:rsid w:val="0030210B"/>
    <w:rsid w:val="003021D8"/>
    <w:rsid w:val="00313A0A"/>
    <w:rsid w:val="0031758E"/>
    <w:rsid w:val="00321A18"/>
    <w:rsid w:val="003258B0"/>
    <w:rsid w:val="00327BFB"/>
    <w:rsid w:val="003320DC"/>
    <w:rsid w:val="00336EF4"/>
    <w:rsid w:val="003431E2"/>
    <w:rsid w:val="003454B4"/>
    <w:rsid w:val="00351655"/>
    <w:rsid w:val="0035260D"/>
    <w:rsid w:val="00353DF8"/>
    <w:rsid w:val="00362AE2"/>
    <w:rsid w:val="0036468E"/>
    <w:rsid w:val="00364CE7"/>
    <w:rsid w:val="00365585"/>
    <w:rsid w:val="003701DB"/>
    <w:rsid w:val="003714D4"/>
    <w:rsid w:val="00372821"/>
    <w:rsid w:val="00387ED8"/>
    <w:rsid w:val="00390B02"/>
    <w:rsid w:val="0039139D"/>
    <w:rsid w:val="00395D52"/>
    <w:rsid w:val="003A5180"/>
    <w:rsid w:val="003A55F0"/>
    <w:rsid w:val="003C0518"/>
    <w:rsid w:val="003C0C16"/>
    <w:rsid w:val="003C24E2"/>
    <w:rsid w:val="003C31E0"/>
    <w:rsid w:val="003C4298"/>
    <w:rsid w:val="003D08E5"/>
    <w:rsid w:val="003D438E"/>
    <w:rsid w:val="003E2D6D"/>
    <w:rsid w:val="003E3AAE"/>
    <w:rsid w:val="003E74F1"/>
    <w:rsid w:val="003E7D48"/>
    <w:rsid w:val="003F152A"/>
    <w:rsid w:val="003F2554"/>
    <w:rsid w:val="003F7B01"/>
    <w:rsid w:val="0040150B"/>
    <w:rsid w:val="0040382C"/>
    <w:rsid w:val="0041327B"/>
    <w:rsid w:val="00413598"/>
    <w:rsid w:val="00413E5F"/>
    <w:rsid w:val="00416785"/>
    <w:rsid w:val="00424A03"/>
    <w:rsid w:val="00430054"/>
    <w:rsid w:val="00431782"/>
    <w:rsid w:val="00431A5F"/>
    <w:rsid w:val="00432D47"/>
    <w:rsid w:val="00432DD7"/>
    <w:rsid w:val="00432EE6"/>
    <w:rsid w:val="0043442F"/>
    <w:rsid w:val="00440557"/>
    <w:rsid w:val="0044123D"/>
    <w:rsid w:val="0044257A"/>
    <w:rsid w:val="00442DA5"/>
    <w:rsid w:val="00443B06"/>
    <w:rsid w:val="004445B3"/>
    <w:rsid w:val="00446B5F"/>
    <w:rsid w:val="004551A8"/>
    <w:rsid w:val="0046075B"/>
    <w:rsid w:val="00463ABB"/>
    <w:rsid w:val="004646CA"/>
    <w:rsid w:val="004717C9"/>
    <w:rsid w:val="0047331C"/>
    <w:rsid w:val="00473806"/>
    <w:rsid w:val="004754D4"/>
    <w:rsid w:val="00476D84"/>
    <w:rsid w:val="00477533"/>
    <w:rsid w:val="00477EBB"/>
    <w:rsid w:val="004801A0"/>
    <w:rsid w:val="00481193"/>
    <w:rsid w:val="00484330"/>
    <w:rsid w:val="00490511"/>
    <w:rsid w:val="004929F7"/>
    <w:rsid w:val="004977AE"/>
    <w:rsid w:val="004A4265"/>
    <w:rsid w:val="004A5046"/>
    <w:rsid w:val="004A5817"/>
    <w:rsid w:val="004A6A4C"/>
    <w:rsid w:val="004B2D22"/>
    <w:rsid w:val="004C021F"/>
    <w:rsid w:val="004C0A29"/>
    <w:rsid w:val="004C14E3"/>
    <w:rsid w:val="004C2386"/>
    <w:rsid w:val="004C3E18"/>
    <w:rsid w:val="004C751A"/>
    <w:rsid w:val="004C7C81"/>
    <w:rsid w:val="004D06F0"/>
    <w:rsid w:val="004D121B"/>
    <w:rsid w:val="004E14BD"/>
    <w:rsid w:val="004E1B0E"/>
    <w:rsid w:val="004E4283"/>
    <w:rsid w:val="004E65C2"/>
    <w:rsid w:val="004E6D4D"/>
    <w:rsid w:val="004F009D"/>
    <w:rsid w:val="004F0536"/>
    <w:rsid w:val="004F109C"/>
    <w:rsid w:val="004F1C18"/>
    <w:rsid w:val="004F23C9"/>
    <w:rsid w:val="004F4A54"/>
    <w:rsid w:val="0050129C"/>
    <w:rsid w:val="00501576"/>
    <w:rsid w:val="00502E2F"/>
    <w:rsid w:val="00503070"/>
    <w:rsid w:val="0050546F"/>
    <w:rsid w:val="005171D6"/>
    <w:rsid w:val="00523E62"/>
    <w:rsid w:val="00530549"/>
    <w:rsid w:val="00532C39"/>
    <w:rsid w:val="00535BFD"/>
    <w:rsid w:val="0053618B"/>
    <w:rsid w:val="005365F0"/>
    <w:rsid w:val="00536978"/>
    <w:rsid w:val="00540AC5"/>
    <w:rsid w:val="00540FE6"/>
    <w:rsid w:val="0054307D"/>
    <w:rsid w:val="00545375"/>
    <w:rsid w:val="00551FAC"/>
    <w:rsid w:val="00552909"/>
    <w:rsid w:val="00553C61"/>
    <w:rsid w:val="00554C31"/>
    <w:rsid w:val="00564D07"/>
    <w:rsid w:val="0057156B"/>
    <w:rsid w:val="005758D6"/>
    <w:rsid w:val="005800E2"/>
    <w:rsid w:val="00585D75"/>
    <w:rsid w:val="00587BCA"/>
    <w:rsid w:val="00593FFD"/>
    <w:rsid w:val="00594283"/>
    <w:rsid w:val="00594AA4"/>
    <w:rsid w:val="00596FC7"/>
    <w:rsid w:val="00597A22"/>
    <w:rsid w:val="005A0ECC"/>
    <w:rsid w:val="005A4D1B"/>
    <w:rsid w:val="005B085C"/>
    <w:rsid w:val="005B11D0"/>
    <w:rsid w:val="005B3AE0"/>
    <w:rsid w:val="005B5DC6"/>
    <w:rsid w:val="005C4BDD"/>
    <w:rsid w:val="005C5311"/>
    <w:rsid w:val="005D30F3"/>
    <w:rsid w:val="005D3B28"/>
    <w:rsid w:val="005E306C"/>
    <w:rsid w:val="005E3782"/>
    <w:rsid w:val="005E3D77"/>
    <w:rsid w:val="005E4F77"/>
    <w:rsid w:val="005F4FAB"/>
    <w:rsid w:val="00607B05"/>
    <w:rsid w:val="00610A3D"/>
    <w:rsid w:val="0061398A"/>
    <w:rsid w:val="00615725"/>
    <w:rsid w:val="00616020"/>
    <w:rsid w:val="0062099E"/>
    <w:rsid w:val="00626582"/>
    <w:rsid w:val="00636FB3"/>
    <w:rsid w:val="00640487"/>
    <w:rsid w:val="00641A5E"/>
    <w:rsid w:val="00643A19"/>
    <w:rsid w:val="00647A0E"/>
    <w:rsid w:val="00653502"/>
    <w:rsid w:val="00663BA2"/>
    <w:rsid w:val="0067203D"/>
    <w:rsid w:val="00675F4B"/>
    <w:rsid w:val="006773E8"/>
    <w:rsid w:val="00683832"/>
    <w:rsid w:val="0068572F"/>
    <w:rsid w:val="00685B0F"/>
    <w:rsid w:val="0068654C"/>
    <w:rsid w:val="00691284"/>
    <w:rsid w:val="006A0413"/>
    <w:rsid w:val="006A0A70"/>
    <w:rsid w:val="006A1B3F"/>
    <w:rsid w:val="006A270D"/>
    <w:rsid w:val="006B22CA"/>
    <w:rsid w:val="006C45D6"/>
    <w:rsid w:val="006C57D2"/>
    <w:rsid w:val="006C5F3F"/>
    <w:rsid w:val="006C60D3"/>
    <w:rsid w:val="006D2826"/>
    <w:rsid w:val="006D5302"/>
    <w:rsid w:val="006D7F42"/>
    <w:rsid w:val="006E54E6"/>
    <w:rsid w:val="006E77A4"/>
    <w:rsid w:val="006E7D7A"/>
    <w:rsid w:val="006F4CB2"/>
    <w:rsid w:val="006F62C2"/>
    <w:rsid w:val="006F64F9"/>
    <w:rsid w:val="006F706F"/>
    <w:rsid w:val="00700E70"/>
    <w:rsid w:val="00703F18"/>
    <w:rsid w:val="007076DF"/>
    <w:rsid w:val="007110A2"/>
    <w:rsid w:val="007177D8"/>
    <w:rsid w:val="007222CF"/>
    <w:rsid w:val="00722DB2"/>
    <w:rsid w:val="00725A30"/>
    <w:rsid w:val="00726043"/>
    <w:rsid w:val="007303D0"/>
    <w:rsid w:val="00732447"/>
    <w:rsid w:val="0073317D"/>
    <w:rsid w:val="0073369C"/>
    <w:rsid w:val="00733C66"/>
    <w:rsid w:val="0073450A"/>
    <w:rsid w:val="007352CA"/>
    <w:rsid w:val="00735907"/>
    <w:rsid w:val="007365A1"/>
    <w:rsid w:val="00737706"/>
    <w:rsid w:val="007518D3"/>
    <w:rsid w:val="0075221D"/>
    <w:rsid w:val="00754892"/>
    <w:rsid w:val="00757305"/>
    <w:rsid w:val="007665F0"/>
    <w:rsid w:val="00770FB3"/>
    <w:rsid w:val="00771584"/>
    <w:rsid w:val="007746CD"/>
    <w:rsid w:val="00774E6B"/>
    <w:rsid w:val="007752E2"/>
    <w:rsid w:val="00777079"/>
    <w:rsid w:val="007815C4"/>
    <w:rsid w:val="00784915"/>
    <w:rsid w:val="007878A1"/>
    <w:rsid w:val="00787F3D"/>
    <w:rsid w:val="00790BE7"/>
    <w:rsid w:val="007911AB"/>
    <w:rsid w:val="007914D8"/>
    <w:rsid w:val="00793D93"/>
    <w:rsid w:val="007B3B85"/>
    <w:rsid w:val="007B41E0"/>
    <w:rsid w:val="007B600E"/>
    <w:rsid w:val="007C150B"/>
    <w:rsid w:val="007C5B39"/>
    <w:rsid w:val="007C659E"/>
    <w:rsid w:val="007D7B5B"/>
    <w:rsid w:val="007E5F93"/>
    <w:rsid w:val="007E6E04"/>
    <w:rsid w:val="007F0663"/>
    <w:rsid w:val="007F78B6"/>
    <w:rsid w:val="00805C3E"/>
    <w:rsid w:val="008078AB"/>
    <w:rsid w:val="008171C4"/>
    <w:rsid w:val="0083220A"/>
    <w:rsid w:val="00835187"/>
    <w:rsid w:val="008359CC"/>
    <w:rsid w:val="00854FAE"/>
    <w:rsid w:val="00857BFE"/>
    <w:rsid w:val="00867579"/>
    <w:rsid w:val="00877486"/>
    <w:rsid w:val="00880674"/>
    <w:rsid w:val="00881768"/>
    <w:rsid w:val="00885416"/>
    <w:rsid w:val="00887D80"/>
    <w:rsid w:val="00892C20"/>
    <w:rsid w:val="0089393F"/>
    <w:rsid w:val="00893C70"/>
    <w:rsid w:val="008A10F7"/>
    <w:rsid w:val="008A2F80"/>
    <w:rsid w:val="008A3C6F"/>
    <w:rsid w:val="008A60EF"/>
    <w:rsid w:val="008B3E34"/>
    <w:rsid w:val="008B3F00"/>
    <w:rsid w:val="008B47AB"/>
    <w:rsid w:val="008B775F"/>
    <w:rsid w:val="008C4A27"/>
    <w:rsid w:val="008D3DA3"/>
    <w:rsid w:val="008D5A59"/>
    <w:rsid w:val="008E3326"/>
    <w:rsid w:val="008E4914"/>
    <w:rsid w:val="008F0FEF"/>
    <w:rsid w:val="008F3C2D"/>
    <w:rsid w:val="008F4A9C"/>
    <w:rsid w:val="008F7243"/>
    <w:rsid w:val="00901E2C"/>
    <w:rsid w:val="00907577"/>
    <w:rsid w:val="00914657"/>
    <w:rsid w:val="0092048D"/>
    <w:rsid w:val="00923033"/>
    <w:rsid w:val="0092520A"/>
    <w:rsid w:val="00927821"/>
    <w:rsid w:val="00934EB5"/>
    <w:rsid w:val="00943424"/>
    <w:rsid w:val="00944A7F"/>
    <w:rsid w:val="00945489"/>
    <w:rsid w:val="009455AE"/>
    <w:rsid w:val="00950013"/>
    <w:rsid w:val="00952EA7"/>
    <w:rsid w:val="00953529"/>
    <w:rsid w:val="00954BC5"/>
    <w:rsid w:val="00960E5B"/>
    <w:rsid w:val="00962B66"/>
    <w:rsid w:val="0096489C"/>
    <w:rsid w:val="00971F59"/>
    <w:rsid w:val="00972C71"/>
    <w:rsid w:val="00974C90"/>
    <w:rsid w:val="00977BD4"/>
    <w:rsid w:val="00992D4E"/>
    <w:rsid w:val="009931FA"/>
    <w:rsid w:val="00993A4B"/>
    <w:rsid w:val="00994B03"/>
    <w:rsid w:val="00995940"/>
    <w:rsid w:val="009A504F"/>
    <w:rsid w:val="009A6189"/>
    <w:rsid w:val="009B0680"/>
    <w:rsid w:val="009B20D3"/>
    <w:rsid w:val="009B648A"/>
    <w:rsid w:val="009B767E"/>
    <w:rsid w:val="009C13AC"/>
    <w:rsid w:val="009C2A7B"/>
    <w:rsid w:val="009C5FD6"/>
    <w:rsid w:val="009C75A3"/>
    <w:rsid w:val="009D3608"/>
    <w:rsid w:val="009D63A9"/>
    <w:rsid w:val="009D7959"/>
    <w:rsid w:val="009E0D1C"/>
    <w:rsid w:val="009E6053"/>
    <w:rsid w:val="009E72A2"/>
    <w:rsid w:val="009E77BB"/>
    <w:rsid w:val="009F1B3E"/>
    <w:rsid w:val="009F446E"/>
    <w:rsid w:val="00A03B06"/>
    <w:rsid w:val="00A05D25"/>
    <w:rsid w:val="00A06DC2"/>
    <w:rsid w:val="00A07F78"/>
    <w:rsid w:val="00A11C3E"/>
    <w:rsid w:val="00A12515"/>
    <w:rsid w:val="00A14972"/>
    <w:rsid w:val="00A15AC0"/>
    <w:rsid w:val="00A15FE8"/>
    <w:rsid w:val="00A176FB"/>
    <w:rsid w:val="00A20174"/>
    <w:rsid w:val="00A21D1F"/>
    <w:rsid w:val="00A22345"/>
    <w:rsid w:val="00A24CEB"/>
    <w:rsid w:val="00A26655"/>
    <w:rsid w:val="00A30772"/>
    <w:rsid w:val="00A333D8"/>
    <w:rsid w:val="00A41D1B"/>
    <w:rsid w:val="00A46B85"/>
    <w:rsid w:val="00A5357C"/>
    <w:rsid w:val="00A63861"/>
    <w:rsid w:val="00A70C2B"/>
    <w:rsid w:val="00A71852"/>
    <w:rsid w:val="00A71BA3"/>
    <w:rsid w:val="00A76649"/>
    <w:rsid w:val="00A824D7"/>
    <w:rsid w:val="00A84992"/>
    <w:rsid w:val="00A938C6"/>
    <w:rsid w:val="00A93E4C"/>
    <w:rsid w:val="00A94DAF"/>
    <w:rsid w:val="00AA356B"/>
    <w:rsid w:val="00AA7479"/>
    <w:rsid w:val="00AA7E3D"/>
    <w:rsid w:val="00AB22C6"/>
    <w:rsid w:val="00AB4484"/>
    <w:rsid w:val="00AB49F2"/>
    <w:rsid w:val="00AB75FC"/>
    <w:rsid w:val="00AB7CD8"/>
    <w:rsid w:val="00AC0720"/>
    <w:rsid w:val="00AC1BC4"/>
    <w:rsid w:val="00AC217D"/>
    <w:rsid w:val="00AC760F"/>
    <w:rsid w:val="00AD191D"/>
    <w:rsid w:val="00AD33EE"/>
    <w:rsid w:val="00AD55C5"/>
    <w:rsid w:val="00AD6573"/>
    <w:rsid w:val="00AE5568"/>
    <w:rsid w:val="00AE676D"/>
    <w:rsid w:val="00AF242D"/>
    <w:rsid w:val="00AF32D9"/>
    <w:rsid w:val="00AF5C11"/>
    <w:rsid w:val="00AF7444"/>
    <w:rsid w:val="00B061B2"/>
    <w:rsid w:val="00B1018C"/>
    <w:rsid w:val="00B122D0"/>
    <w:rsid w:val="00B20F45"/>
    <w:rsid w:val="00B21C34"/>
    <w:rsid w:val="00B26AE4"/>
    <w:rsid w:val="00B30256"/>
    <w:rsid w:val="00B33165"/>
    <w:rsid w:val="00B3497B"/>
    <w:rsid w:val="00B35AA9"/>
    <w:rsid w:val="00B43384"/>
    <w:rsid w:val="00B460F2"/>
    <w:rsid w:val="00B51BA7"/>
    <w:rsid w:val="00B556B5"/>
    <w:rsid w:val="00B62ABB"/>
    <w:rsid w:val="00B67585"/>
    <w:rsid w:val="00B67838"/>
    <w:rsid w:val="00B73BAA"/>
    <w:rsid w:val="00B759BE"/>
    <w:rsid w:val="00B801A8"/>
    <w:rsid w:val="00B809C5"/>
    <w:rsid w:val="00B835BE"/>
    <w:rsid w:val="00B83F57"/>
    <w:rsid w:val="00B86B4D"/>
    <w:rsid w:val="00B87137"/>
    <w:rsid w:val="00B87C19"/>
    <w:rsid w:val="00B87C47"/>
    <w:rsid w:val="00B912F3"/>
    <w:rsid w:val="00B92A0A"/>
    <w:rsid w:val="00B92EF9"/>
    <w:rsid w:val="00BA4545"/>
    <w:rsid w:val="00BB35E3"/>
    <w:rsid w:val="00BB4B1E"/>
    <w:rsid w:val="00BC2B95"/>
    <w:rsid w:val="00BC48D7"/>
    <w:rsid w:val="00BE11C2"/>
    <w:rsid w:val="00BE1AA8"/>
    <w:rsid w:val="00BE1F6B"/>
    <w:rsid w:val="00BE6026"/>
    <w:rsid w:val="00BF65C8"/>
    <w:rsid w:val="00C0161D"/>
    <w:rsid w:val="00C10A82"/>
    <w:rsid w:val="00C142CC"/>
    <w:rsid w:val="00C15C5D"/>
    <w:rsid w:val="00C227CB"/>
    <w:rsid w:val="00C265A6"/>
    <w:rsid w:val="00C271F9"/>
    <w:rsid w:val="00C2745A"/>
    <w:rsid w:val="00C31E93"/>
    <w:rsid w:val="00C329D6"/>
    <w:rsid w:val="00C40955"/>
    <w:rsid w:val="00C41499"/>
    <w:rsid w:val="00C4157C"/>
    <w:rsid w:val="00C43D99"/>
    <w:rsid w:val="00C51B7A"/>
    <w:rsid w:val="00C51E24"/>
    <w:rsid w:val="00C56768"/>
    <w:rsid w:val="00C60228"/>
    <w:rsid w:val="00C6035F"/>
    <w:rsid w:val="00C61DAE"/>
    <w:rsid w:val="00C65BBD"/>
    <w:rsid w:val="00C666BE"/>
    <w:rsid w:val="00C74469"/>
    <w:rsid w:val="00C818A5"/>
    <w:rsid w:val="00C81E1A"/>
    <w:rsid w:val="00C854BF"/>
    <w:rsid w:val="00CA1624"/>
    <w:rsid w:val="00CA40AD"/>
    <w:rsid w:val="00CA4951"/>
    <w:rsid w:val="00CB5180"/>
    <w:rsid w:val="00CD301E"/>
    <w:rsid w:val="00CD5471"/>
    <w:rsid w:val="00CE10C6"/>
    <w:rsid w:val="00CE1126"/>
    <w:rsid w:val="00CE29EF"/>
    <w:rsid w:val="00CE4A60"/>
    <w:rsid w:val="00CE5F7C"/>
    <w:rsid w:val="00CE7FC0"/>
    <w:rsid w:val="00CF00F6"/>
    <w:rsid w:val="00CF17D4"/>
    <w:rsid w:val="00CF2F80"/>
    <w:rsid w:val="00CF397A"/>
    <w:rsid w:val="00CF3AC3"/>
    <w:rsid w:val="00CF46A6"/>
    <w:rsid w:val="00D00A9F"/>
    <w:rsid w:val="00D026C2"/>
    <w:rsid w:val="00D037EF"/>
    <w:rsid w:val="00D114D4"/>
    <w:rsid w:val="00D115BA"/>
    <w:rsid w:val="00D20D02"/>
    <w:rsid w:val="00D21F70"/>
    <w:rsid w:val="00D223DE"/>
    <w:rsid w:val="00D256E4"/>
    <w:rsid w:val="00D25E21"/>
    <w:rsid w:val="00D34BBB"/>
    <w:rsid w:val="00D36784"/>
    <w:rsid w:val="00D40342"/>
    <w:rsid w:val="00D42FFE"/>
    <w:rsid w:val="00D43064"/>
    <w:rsid w:val="00D459F6"/>
    <w:rsid w:val="00D51303"/>
    <w:rsid w:val="00D51D0F"/>
    <w:rsid w:val="00D51D61"/>
    <w:rsid w:val="00D54540"/>
    <w:rsid w:val="00D563EF"/>
    <w:rsid w:val="00D71675"/>
    <w:rsid w:val="00D75B79"/>
    <w:rsid w:val="00D76843"/>
    <w:rsid w:val="00D800D8"/>
    <w:rsid w:val="00D81C44"/>
    <w:rsid w:val="00D85574"/>
    <w:rsid w:val="00D91D98"/>
    <w:rsid w:val="00D9496D"/>
    <w:rsid w:val="00D94ABE"/>
    <w:rsid w:val="00D96AAB"/>
    <w:rsid w:val="00D97371"/>
    <w:rsid w:val="00DA3851"/>
    <w:rsid w:val="00DB19E8"/>
    <w:rsid w:val="00DB6686"/>
    <w:rsid w:val="00DC2B09"/>
    <w:rsid w:val="00DC42E3"/>
    <w:rsid w:val="00DC50BB"/>
    <w:rsid w:val="00DD130C"/>
    <w:rsid w:val="00DE0545"/>
    <w:rsid w:val="00DE192B"/>
    <w:rsid w:val="00DE56C6"/>
    <w:rsid w:val="00DE680D"/>
    <w:rsid w:val="00DF484B"/>
    <w:rsid w:val="00DF50D5"/>
    <w:rsid w:val="00E11FBE"/>
    <w:rsid w:val="00E120BD"/>
    <w:rsid w:val="00E12F3B"/>
    <w:rsid w:val="00E21359"/>
    <w:rsid w:val="00E21A47"/>
    <w:rsid w:val="00E2384E"/>
    <w:rsid w:val="00E24132"/>
    <w:rsid w:val="00E3071A"/>
    <w:rsid w:val="00E3133C"/>
    <w:rsid w:val="00E37DE4"/>
    <w:rsid w:val="00E4390E"/>
    <w:rsid w:val="00E46E90"/>
    <w:rsid w:val="00E51693"/>
    <w:rsid w:val="00E53F49"/>
    <w:rsid w:val="00E54FF3"/>
    <w:rsid w:val="00E570AB"/>
    <w:rsid w:val="00E5742C"/>
    <w:rsid w:val="00E62EEF"/>
    <w:rsid w:val="00E71905"/>
    <w:rsid w:val="00E719C0"/>
    <w:rsid w:val="00E76512"/>
    <w:rsid w:val="00E82F15"/>
    <w:rsid w:val="00E83560"/>
    <w:rsid w:val="00E83B9B"/>
    <w:rsid w:val="00E84CE8"/>
    <w:rsid w:val="00E85FBA"/>
    <w:rsid w:val="00E8768E"/>
    <w:rsid w:val="00E877EA"/>
    <w:rsid w:val="00E912B3"/>
    <w:rsid w:val="00E915CF"/>
    <w:rsid w:val="00E936B9"/>
    <w:rsid w:val="00E952A3"/>
    <w:rsid w:val="00E9719E"/>
    <w:rsid w:val="00EB0841"/>
    <w:rsid w:val="00EB2685"/>
    <w:rsid w:val="00EB3A7E"/>
    <w:rsid w:val="00EC1A19"/>
    <w:rsid w:val="00ED2B0B"/>
    <w:rsid w:val="00ED4989"/>
    <w:rsid w:val="00ED7FCF"/>
    <w:rsid w:val="00EE1020"/>
    <w:rsid w:val="00EE4707"/>
    <w:rsid w:val="00EE647D"/>
    <w:rsid w:val="00EF1055"/>
    <w:rsid w:val="00EF34FF"/>
    <w:rsid w:val="00F009B1"/>
    <w:rsid w:val="00F0288E"/>
    <w:rsid w:val="00F02A39"/>
    <w:rsid w:val="00F04C47"/>
    <w:rsid w:val="00F21C06"/>
    <w:rsid w:val="00F223BA"/>
    <w:rsid w:val="00F22431"/>
    <w:rsid w:val="00F2673E"/>
    <w:rsid w:val="00F30A97"/>
    <w:rsid w:val="00F34979"/>
    <w:rsid w:val="00F41FC4"/>
    <w:rsid w:val="00F4461F"/>
    <w:rsid w:val="00F47112"/>
    <w:rsid w:val="00F50BC8"/>
    <w:rsid w:val="00F55C08"/>
    <w:rsid w:val="00F603C5"/>
    <w:rsid w:val="00F61425"/>
    <w:rsid w:val="00F614B0"/>
    <w:rsid w:val="00F62356"/>
    <w:rsid w:val="00F64D1C"/>
    <w:rsid w:val="00F6634E"/>
    <w:rsid w:val="00F70B26"/>
    <w:rsid w:val="00F725FB"/>
    <w:rsid w:val="00F72715"/>
    <w:rsid w:val="00F738A2"/>
    <w:rsid w:val="00F76724"/>
    <w:rsid w:val="00F84BF4"/>
    <w:rsid w:val="00F859F4"/>
    <w:rsid w:val="00F93F21"/>
    <w:rsid w:val="00FA5B63"/>
    <w:rsid w:val="00FB5F51"/>
    <w:rsid w:val="00FB6C40"/>
    <w:rsid w:val="00FC1F6F"/>
    <w:rsid w:val="00FC2A5A"/>
    <w:rsid w:val="00FC3A52"/>
    <w:rsid w:val="00FC7964"/>
    <w:rsid w:val="00FE312C"/>
    <w:rsid w:val="00FF0ECE"/>
    <w:rsid w:val="00FF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47"/>
  </w:style>
  <w:style w:type="paragraph" w:styleId="Ttulo1">
    <w:name w:val="heading 1"/>
    <w:basedOn w:val="Normal"/>
    <w:link w:val="Ttulo1Car"/>
    <w:uiPriority w:val="9"/>
    <w:qFormat/>
    <w:rsid w:val="00D800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B62ABB"/>
    <w:pPr>
      <w:ind w:left="720"/>
      <w:contextualSpacing/>
    </w:pPr>
  </w:style>
  <w:style w:type="paragraph" w:customStyle="1" w:styleId="Default">
    <w:name w:val="Default"/>
    <w:rsid w:val="007815C4"/>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paragraph" w:styleId="NormalWeb">
    <w:name w:val="Normal (Web)"/>
    <w:basedOn w:val="Normal"/>
    <w:uiPriority w:val="99"/>
    <w:unhideWhenUsed/>
    <w:rsid w:val="007815C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7815C4"/>
    <w:rPr>
      <w:b/>
      <w:bCs/>
    </w:rPr>
  </w:style>
  <w:style w:type="paragraph" w:styleId="Listaconvietas">
    <w:name w:val="List Bullet"/>
    <w:basedOn w:val="Normal"/>
    <w:uiPriority w:val="99"/>
    <w:unhideWhenUsed/>
    <w:rsid w:val="003C31E0"/>
    <w:pPr>
      <w:numPr>
        <w:numId w:val="16"/>
      </w:numPr>
      <w:contextualSpacing/>
    </w:pPr>
  </w:style>
  <w:style w:type="character" w:styleId="Hipervnculo">
    <w:name w:val="Hyperlink"/>
    <w:basedOn w:val="Fuentedeprrafopredeter"/>
    <w:uiPriority w:val="99"/>
    <w:unhideWhenUsed/>
    <w:rsid w:val="00124B98"/>
    <w:rPr>
      <w:color w:val="0000FF" w:themeColor="hyperlink"/>
      <w:u w:val="single"/>
    </w:rPr>
  </w:style>
  <w:style w:type="paragraph" w:styleId="Encabezado">
    <w:name w:val="header"/>
    <w:basedOn w:val="Normal"/>
    <w:link w:val="EncabezadoCar"/>
    <w:uiPriority w:val="99"/>
    <w:unhideWhenUsed/>
    <w:rsid w:val="00C016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61D"/>
  </w:style>
  <w:style w:type="paragraph" w:styleId="Piedepgina">
    <w:name w:val="footer"/>
    <w:basedOn w:val="Normal"/>
    <w:link w:val="PiedepginaCar"/>
    <w:uiPriority w:val="99"/>
    <w:unhideWhenUsed/>
    <w:rsid w:val="00C016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61D"/>
  </w:style>
  <w:style w:type="paragraph" w:styleId="Textodeglobo">
    <w:name w:val="Balloon Text"/>
    <w:basedOn w:val="Normal"/>
    <w:link w:val="TextodegloboCar"/>
    <w:uiPriority w:val="99"/>
    <w:semiHidden/>
    <w:unhideWhenUsed/>
    <w:rsid w:val="00C01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61D"/>
    <w:rPr>
      <w:rFonts w:ascii="Tahoma" w:hAnsi="Tahoma" w:cs="Tahoma"/>
      <w:sz w:val="16"/>
      <w:szCs w:val="16"/>
    </w:rPr>
  </w:style>
  <w:style w:type="character" w:customStyle="1" w:styleId="Ttulo1Car">
    <w:name w:val="Título 1 Car"/>
    <w:basedOn w:val="Fuentedeprrafopredeter"/>
    <w:link w:val="Ttulo1"/>
    <w:uiPriority w:val="9"/>
    <w:rsid w:val="00D800D8"/>
    <w:rPr>
      <w:rFonts w:ascii="Times New Roman" w:eastAsia="Times New Roman" w:hAnsi="Times New Roman" w:cs="Times New Roman"/>
      <w:b/>
      <w:bCs/>
      <w:kern w:val="36"/>
      <w:sz w:val="48"/>
      <w:szCs w:val="48"/>
      <w:lang w:val="es-AR" w:eastAsia="es-AR"/>
    </w:rPr>
  </w:style>
  <w:style w:type="character" w:customStyle="1" w:styleId="fecha">
    <w:name w:val="fecha"/>
    <w:basedOn w:val="Fuentedeprrafopredeter"/>
    <w:rsid w:val="00D800D8"/>
  </w:style>
  <w:style w:type="character" w:customStyle="1" w:styleId="provider">
    <w:name w:val="provider"/>
    <w:basedOn w:val="Fuentedeprrafopredeter"/>
    <w:rsid w:val="00E24132"/>
  </w:style>
  <w:style w:type="character" w:styleId="CitaHTML">
    <w:name w:val="HTML Cite"/>
    <w:basedOn w:val="Fuentedeprrafopredeter"/>
    <w:uiPriority w:val="99"/>
    <w:semiHidden/>
    <w:unhideWhenUsed/>
    <w:rsid w:val="00E24132"/>
    <w:rPr>
      <w:i/>
      <w:iCs/>
    </w:rPr>
  </w:style>
  <w:style w:type="character" w:customStyle="1" w:styleId="date-cat">
    <w:name w:val="date-cat"/>
    <w:basedOn w:val="Fuentedeprrafopredeter"/>
    <w:rsid w:val="005C5311"/>
  </w:style>
  <w:style w:type="paragraph" w:styleId="Textocomentario">
    <w:name w:val="annotation text"/>
    <w:basedOn w:val="Normal"/>
    <w:link w:val="TextocomentarioCar"/>
    <w:uiPriority w:val="99"/>
    <w:unhideWhenUsed/>
    <w:rsid w:val="000A79C4"/>
    <w:rPr>
      <w:rFonts w:ascii="Calibri" w:eastAsia="Times New Roman" w:hAnsi="Calibri" w:cs="Times New Roman"/>
      <w:sz w:val="20"/>
      <w:szCs w:val="20"/>
    </w:rPr>
  </w:style>
  <w:style w:type="character" w:customStyle="1" w:styleId="TextocomentarioCar">
    <w:name w:val="Texto comentario Car"/>
    <w:basedOn w:val="Fuentedeprrafopredeter"/>
    <w:link w:val="Textocomentario"/>
    <w:uiPriority w:val="99"/>
    <w:rsid w:val="000A79C4"/>
    <w:rPr>
      <w:rFonts w:ascii="Calibri" w:eastAsia="Times New Roman" w:hAnsi="Calibri" w:cs="Times New Roman"/>
      <w:sz w:val="20"/>
      <w:szCs w:val="20"/>
    </w:rPr>
  </w:style>
  <w:style w:type="character" w:styleId="Refdecomentario">
    <w:name w:val="annotation reference"/>
    <w:basedOn w:val="Fuentedeprrafopredeter"/>
    <w:uiPriority w:val="99"/>
    <w:semiHidden/>
    <w:unhideWhenUsed/>
    <w:rsid w:val="000A79C4"/>
    <w:rPr>
      <w:sz w:val="16"/>
      <w:szCs w:val="16"/>
    </w:rPr>
  </w:style>
  <w:style w:type="character" w:customStyle="1" w:styleId="null">
    <w:name w:val="null"/>
    <w:basedOn w:val="Fuentedeprrafopredeter"/>
    <w:rsid w:val="004801A0"/>
  </w:style>
</w:styles>
</file>

<file path=word/webSettings.xml><?xml version="1.0" encoding="utf-8"?>
<w:webSettings xmlns:r="http://schemas.openxmlformats.org/officeDocument/2006/relationships" xmlns:w="http://schemas.openxmlformats.org/wordprocessingml/2006/main">
  <w:divs>
    <w:div w:id="120805460">
      <w:bodyDiv w:val="1"/>
      <w:marLeft w:val="0"/>
      <w:marRight w:val="0"/>
      <w:marTop w:val="0"/>
      <w:marBottom w:val="0"/>
      <w:divBdr>
        <w:top w:val="none" w:sz="0" w:space="0" w:color="auto"/>
        <w:left w:val="none" w:sz="0" w:space="0" w:color="auto"/>
        <w:bottom w:val="none" w:sz="0" w:space="0" w:color="auto"/>
        <w:right w:val="none" w:sz="0" w:space="0" w:color="auto"/>
      </w:divBdr>
      <w:divsChild>
        <w:div w:id="1913003511">
          <w:marLeft w:val="0"/>
          <w:marRight w:val="0"/>
          <w:marTop w:val="0"/>
          <w:marBottom w:val="0"/>
          <w:divBdr>
            <w:top w:val="none" w:sz="0" w:space="0" w:color="auto"/>
            <w:left w:val="none" w:sz="0" w:space="0" w:color="auto"/>
            <w:bottom w:val="none" w:sz="0" w:space="0" w:color="auto"/>
            <w:right w:val="none" w:sz="0" w:space="0" w:color="auto"/>
          </w:divBdr>
        </w:div>
        <w:div w:id="271862755">
          <w:marLeft w:val="0"/>
          <w:marRight w:val="0"/>
          <w:marTop w:val="0"/>
          <w:marBottom w:val="0"/>
          <w:divBdr>
            <w:top w:val="none" w:sz="0" w:space="0" w:color="auto"/>
            <w:left w:val="none" w:sz="0" w:space="0" w:color="auto"/>
            <w:bottom w:val="none" w:sz="0" w:space="0" w:color="auto"/>
            <w:right w:val="none" w:sz="0" w:space="0" w:color="auto"/>
          </w:divBdr>
        </w:div>
        <w:div w:id="1414009277">
          <w:marLeft w:val="0"/>
          <w:marRight w:val="0"/>
          <w:marTop w:val="0"/>
          <w:marBottom w:val="0"/>
          <w:divBdr>
            <w:top w:val="none" w:sz="0" w:space="0" w:color="auto"/>
            <w:left w:val="none" w:sz="0" w:space="0" w:color="auto"/>
            <w:bottom w:val="none" w:sz="0" w:space="0" w:color="auto"/>
            <w:right w:val="none" w:sz="0" w:space="0" w:color="auto"/>
          </w:divBdr>
        </w:div>
        <w:div w:id="220988857">
          <w:marLeft w:val="0"/>
          <w:marRight w:val="0"/>
          <w:marTop w:val="0"/>
          <w:marBottom w:val="0"/>
          <w:divBdr>
            <w:top w:val="none" w:sz="0" w:space="0" w:color="auto"/>
            <w:left w:val="none" w:sz="0" w:space="0" w:color="auto"/>
            <w:bottom w:val="none" w:sz="0" w:space="0" w:color="auto"/>
            <w:right w:val="none" w:sz="0" w:space="0" w:color="auto"/>
          </w:divBdr>
        </w:div>
        <w:div w:id="146870459">
          <w:marLeft w:val="0"/>
          <w:marRight w:val="0"/>
          <w:marTop w:val="0"/>
          <w:marBottom w:val="0"/>
          <w:divBdr>
            <w:top w:val="none" w:sz="0" w:space="0" w:color="auto"/>
            <w:left w:val="none" w:sz="0" w:space="0" w:color="auto"/>
            <w:bottom w:val="none" w:sz="0" w:space="0" w:color="auto"/>
            <w:right w:val="none" w:sz="0" w:space="0" w:color="auto"/>
          </w:divBdr>
        </w:div>
        <w:div w:id="1857228485">
          <w:marLeft w:val="0"/>
          <w:marRight w:val="0"/>
          <w:marTop w:val="0"/>
          <w:marBottom w:val="0"/>
          <w:divBdr>
            <w:top w:val="none" w:sz="0" w:space="0" w:color="auto"/>
            <w:left w:val="none" w:sz="0" w:space="0" w:color="auto"/>
            <w:bottom w:val="none" w:sz="0" w:space="0" w:color="auto"/>
            <w:right w:val="none" w:sz="0" w:space="0" w:color="auto"/>
          </w:divBdr>
        </w:div>
        <w:div w:id="529804614">
          <w:marLeft w:val="0"/>
          <w:marRight w:val="0"/>
          <w:marTop w:val="0"/>
          <w:marBottom w:val="0"/>
          <w:divBdr>
            <w:top w:val="none" w:sz="0" w:space="0" w:color="auto"/>
            <w:left w:val="none" w:sz="0" w:space="0" w:color="auto"/>
            <w:bottom w:val="none" w:sz="0" w:space="0" w:color="auto"/>
            <w:right w:val="none" w:sz="0" w:space="0" w:color="auto"/>
          </w:divBdr>
        </w:div>
        <w:div w:id="1600065631">
          <w:marLeft w:val="0"/>
          <w:marRight w:val="0"/>
          <w:marTop w:val="0"/>
          <w:marBottom w:val="0"/>
          <w:divBdr>
            <w:top w:val="none" w:sz="0" w:space="0" w:color="auto"/>
            <w:left w:val="none" w:sz="0" w:space="0" w:color="auto"/>
            <w:bottom w:val="none" w:sz="0" w:space="0" w:color="auto"/>
            <w:right w:val="none" w:sz="0" w:space="0" w:color="auto"/>
          </w:divBdr>
        </w:div>
      </w:divsChild>
    </w:div>
    <w:div w:id="1065565164">
      <w:bodyDiv w:val="1"/>
      <w:marLeft w:val="0"/>
      <w:marRight w:val="0"/>
      <w:marTop w:val="0"/>
      <w:marBottom w:val="0"/>
      <w:divBdr>
        <w:top w:val="none" w:sz="0" w:space="0" w:color="auto"/>
        <w:left w:val="none" w:sz="0" w:space="0" w:color="auto"/>
        <w:bottom w:val="none" w:sz="0" w:space="0" w:color="auto"/>
        <w:right w:val="none" w:sz="0" w:space="0" w:color="auto"/>
      </w:divBdr>
    </w:div>
    <w:div w:id="1626035972">
      <w:bodyDiv w:val="1"/>
      <w:marLeft w:val="0"/>
      <w:marRight w:val="0"/>
      <w:marTop w:val="0"/>
      <w:marBottom w:val="0"/>
      <w:divBdr>
        <w:top w:val="none" w:sz="0" w:space="0" w:color="auto"/>
        <w:left w:val="none" w:sz="0" w:space="0" w:color="auto"/>
        <w:bottom w:val="none" w:sz="0" w:space="0" w:color="auto"/>
        <w:right w:val="none" w:sz="0" w:space="0" w:color="auto"/>
      </w:divBdr>
      <w:divsChild>
        <w:div w:id="1637107723">
          <w:marLeft w:val="0"/>
          <w:marRight w:val="0"/>
          <w:marTop w:val="0"/>
          <w:marBottom w:val="0"/>
          <w:divBdr>
            <w:top w:val="none" w:sz="0" w:space="0" w:color="auto"/>
            <w:left w:val="none" w:sz="0" w:space="0" w:color="auto"/>
            <w:bottom w:val="none" w:sz="0" w:space="0" w:color="auto"/>
            <w:right w:val="none" w:sz="0" w:space="0" w:color="auto"/>
          </w:divBdr>
        </w:div>
      </w:divsChild>
    </w:div>
    <w:div w:id="1633747442">
      <w:bodyDiv w:val="1"/>
      <w:marLeft w:val="0"/>
      <w:marRight w:val="0"/>
      <w:marTop w:val="0"/>
      <w:marBottom w:val="0"/>
      <w:divBdr>
        <w:top w:val="none" w:sz="0" w:space="0" w:color="auto"/>
        <w:left w:val="none" w:sz="0" w:space="0" w:color="auto"/>
        <w:bottom w:val="none" w:sz="0" w:space="0" w:color="auto"/>
        <w:right w:val="none" w:sz="0" w:space="0" w:color="auto"/>
      </w:divBdr>
    </w:div>
    <w:div w:id="1651523298">
      <w:bodyDiv w:val="1"/>
      <w:marLeft w:val="0"/>
      <w:marRight w:val="0"/>
      <w:marTop w:val="0"/>
      <w:marBottom w:val="0"/>
      <w:divBdr>
        <w:top w:val="none" w:sz="0" w:space="0" w:color="auto"/>
        <w:left w:val="none" w:sz="0" w:space="0" w:color="auto"/>
        <w:bottom w:val="none" w:sz="0" w:space="0" w:color="auto"/>
        <w:right w:val="none" w:sz="0" w:space="0" w:color="auto"/>
      </w:divBdr>
    </w:div>
    <w:div w:id="1829050004">
      <w:bodyDiv w:val="1"/>
      <w:marLeft w:val="0"/>
      <w:marRight w:val="0"/>
      <w:marTop w:val="0"/>
      <w:marBottom w:val="0"/>
      <w:divBdr>
        <w:top w:val="none" w:sz="0" w:space="0" w:color="auto"/>
        <w:left w:val="none" w:sz="0" w:space="0" w:color="auto"/>
        <w:bottom w:val="none" w:sz="0" w:space="0" w:color="auto"/>
        <w:right w:val="none" w:sz="0" w:space="0" w:color="auto"/>
      </w:divBdr>
    </w:div>
    <w:div w:id="18476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e-hentai.org/?f_doujinshi=0&amp;f_manga=0&amp;f_artistcg=0&amp;f_gamecg=0&amp;f_western=0&amp;f_non-h=1&amp;f_imageset=1&amp;f_cosplay=0&amp;f_asianporn=0&amp;f_misc=1&amp;f_search=Search+Keywords&amp;f_apply=Apply+Fil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5BA36-9550-4BC6-85DC-7C77A510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13</Pages>
  <Words>3471</Words>
  <Characters>19096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5380</dc:creator>
  <cp:lastModifiedBy>walter</cp:lastModifiedBy>
  <cp:revision>174</cp:revision>
  <dcterms:created xsi:type="dcterms:W3CDTF">2014-05-07T13:12:00Z</dcterms:created>
  <dcterms:modified xsi:type="dcterms:W3CDTF">2014-05-09T15:14:00Z</dcterms:modified>
</cp:coreProperties>
</file>